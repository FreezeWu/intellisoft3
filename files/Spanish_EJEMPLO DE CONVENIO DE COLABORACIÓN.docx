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941" w:rsidRPr="00367941" w:rsidRDefault="002B3261" w:rsidP="00367941">
      <w:pPr>
        <w:pStyle w:val="Title"/>
        <w:jc w:val="center"/>
      </w:pPr>
      <w:r>
        <w:t xml:space="preserve">EJEMPLO DE </w:t>
      </w:r>
      <w:r w:rsidR="00367941" w:rsidRPr="00367941">
        <w:t>CONVENIO DE COLABORACIÓN</w:t>
      </w:r>
    </w:p>
    <w:p w:rsidR="00367941" w:rsidRPr="00367941" w:rsidRDefault="00367941" w:rsidP="00D75639">
      <w:pPr>
        <w:widowControl w:val="0"/>
        <w:autoSpaceDE w:val="0"/>
        <w:autoSpaceDN w:val="0"/>
        <w:adjustRightInd w:val="0"/>
        <w:jc w:val="both"/>
        <w:rPr>
          <w:rFonts w:asciiTheme="minorHAnsi" w:hAnsiTheme="minorHAnsi" w:cs="Arial"/>
          <w:b/>
          <w:bCs/>
          <w:sz w:val="20"/>
          <w:szCs w:val="20"/>
        </w:rPr>
      </w:pPr>
    </w:p>
    <w:p w:rsidR="004163FD" w:rsidRPr="00367941" w:rsidRDefault="0059654F" w:rsidP="00D75639">
      <w:pPr>
        <w:widowControl w:val="0"/>
        <w:autoSpaceDE w:val="0"/>
        <w:autoSpaceDN w:val="0"/>
        <w:adjustRightInd w:val="0"/>
        <w:jc w:val="both"/>
        <w:rPr>
          <w:rFonts w:asciiTheme="minorHAnsi" w:hAnsiTheme="minorHAnsi" w:cs="Arial"/>
          <w:b/>
          <w:bCs/>
          <w:sz w:val="20"/>
          <w:szCs w:val="20"/>
        </w:rPr>
      </w:pPr>
      <w:r w:rsidRPr="0059654F">
        <w:rPr>
          <w:rFonts w:asciiTheme="minorHAnsi" w:hAnsiTheme="minorHAnsi" w:cs="Arial"/>
          <w:noProof/>
          <w:sz w:val="20"/>
          <w:szCs w:val="20"/>
          <w:lang w:val="es-MX" w:eastAsia="es-MX"/>
        </w:rPr>
        <w:pict>
          <v:rect id="_x0000_s1026" style="position:absolute;left:0;text-align:left;margin-left:58.45pt;margin-top:-70.85pt;width:26.4pt;height:841.4pt;z-index:251658240;mso-position-horizontal-relative:right-margin-area;mso-position-vertical-relative:margin;v-text-anchor:middle" o:allowincell="f" fillcolor="white [3201]" stroked="f" strokecolor="#95b3d7 [1940]" strokeweight="1pt">
            <v:fill color2="#b8cce4 [1300]" focusposition="1" focussize="" focus="100%" type="gradient"/>
            <v:shadow on="t" type="perspective" color="#243f60 [1604]" opacity=".5" offset="1pt" offset2="-3pt"/>
            <v:textbox style="layout-flow:vertical;mso-layout-flow-alt:bottom-to-top;mso-next-textbox:#_x0000_s1026">
              <w:txbxContent>
                <w:p w:rsidR="0017079F" w:rsidRPr="00BE46C7" w:rsidRDefault="0059654F" w:rsidP="0017079F">
                  <w:pPr>
                    <w:pStyle w:val="Footer"/>
                    <w:jc w:val="center"/>
                    <w:rPr>
                      <w:rFonts w:asciiTheme="minorHAnsi" w:hAnsiTheme="minorHAnsi"/>
                      <w:sz w:val="22"/>
                      <w:szCs w:val="22"/>
                    </w:rPr>
                  </w:pPr>
                  <w:r w:rsidRPr="00BE46C7">
                    <w:rPr>
                      <w:rFonts w:asciiTheme="minorHAnsi" w:hAnsiTheme="minorHAnsi"/>
                      <w:sz w:val="22"/>
                      <w:szCs w:val="22"/>
                    </w:rPr>
                    <w:fldChar w:fldCharType="begin"/>
                  </w:r>
                  <w:r w:rsidR="0017079F" w:rsidRPr="00BE46C7">
                    <w:rPr>
                      <w:rFonts w:asciiTheme="minorHAnsi" w:hAnsiTheme="minorHAnsi"/>
                      <w:sz w:val="22"/>
                      <w:szCs w:val="22"/>
                    </w:rPr>
                    <w:instrText xml:space="preserve"> PAGE    \* MERGEFORMAT </w:instrText>
                  </w:r>
                  <w:r w:rsidRPr="00BE46C7">
                    <w:rPr>
                      <w:rFonts w:asciiTheme="minorHAnsi" w:hAnsiTheme="minorHAnsi"/>
                      <w:sz w:val="22"/>
                      <w:szCs w:val="22"/>
                    </w:rPr>
                    <w:fldChar w:fldCharType="separate"/>
                  </w:r>
                  <w:r w:rsidR="0017079F">
                    <w:rPr>
                      <w:rFonts w:asciiTheme="minorHAnsi" w:hAnsiTheme="minorHAnsi"/>
                      <w:noProof/>
                      <w:sz w:val="22"/>
                      <w:szCs w:val="22"/>
                    </w:rPr>
                    <w:t>1</w:t>
                  </w:r>
                  <w:r w:rsidRPr="00BE46C7">
                    <w:rPr>
                      <w:rFonts w:asciiTheme="minorHAnsi" w:hAnsiTheme="minorHAnsi"/>
                      <w:sz w:val="22"/>
                      <w:szCs w:val="22"/>
                    </w:rPr>
                    <w:fldChar w:fldCharType="end"/>
                  </w:r>
                </w:p>
              </w:txbxContent>
            </v:textbox>
            <w10:wrap anchorx="page" anchory="margin"/>
          </v:rect>
        </w:pict>
      </w:r>
      <w:r w:rsidR="004163FD" w:rsidRPr="00367941">
        <w:rPr>
          <w:rFonts w:asciiTheme="minorHAnsi" w:hAnsiTheme="minorHAnsi" w:cs="Arial"/>
          <w:b/>
          <w:bCs/>
          <w:sz w:val="20"/>
          <w:szCs w:val="20"/>
        </w:rPr>
        <w:t xml:space="preserve">CONVENIO DE COLABORACIÓN QUE CELEBRAN POR UNA PARTE </w:t>
      </w:r>
      <w:r w:rsidR="004163FD" w:rsidRPr="00367941">
        <w:rPr>
          <w:rFonts w:asciiTheme="minorHAnsi" w:hAnsiTheme="minorHAnsi" w:cs="Arial"/>
          <w:b/>
          <w:sz w:val="20"/>
          <w:szCs w:val="20"/>
          <w:lang w:val="es-MX"/>
        </w:rPr>
        <w:t xml:space="preserve">LA UNIVERSIDAD </w:t>
      </w:r>
      <w:r w:rsidR="00367941">
        <w:rPr>
          <w:rFonts w:asciiTheme="minorHAnsi" w:hAnsiTheme="minorHAnsi" w:cs="Arial"/>
          <w:b/>
          <w:sz w:val="20"/>
          <w:szCs w:val="20"/>
          <w:lang w:val="es-MX"/>
        </w:rPr>
        <w:t>_______________________________________</w:t>
      </w:r>
      <w:r w:rsidR="004163FD" w:rsidRPr="00367941">
        <w:rPr>
          <w:rFonts w:asciiTheme="minorHAnsi" w:hAnsiTheme="minorHAnsi" w:cs="Arial"/>
          <w:b/>
          <w:sz w:val="20"/>
          <w:szCs w:val="20"/>
          <w:lang w:val="es-MX"/>
        </w:rPr>
        <w:t xml:space="preserve">, REPRESENTADA EN ESTE ACTO POR </w:t>
      </w:r>
      <w:r w:rsidR="00367941">
        <w:rPr>
          <w:rFonts w:asciiTheme="minorHAnsi" w:hAnsiTheme="minorHAnsi" w:cs="Arial"/>
          <w:b/>
          <w:sz w:val="20"/>
          <w:szCs w:val="20"/>
          <w:lang w:val="es-MX"/>
        </w:rPr>
        <w:t>______________________ CON EL CARGO DE __________________________</w:t>
      </w:r>
      <w:r w:rsidR="004163FD" w:rsidRPr="00367941">
        <w:rPr>
          <w:rFonts w:asciiTheme="minorHAnsi" w:hAnsiTheme="minorHAnsi" w:cs="Arial"/>
          <w:b/>
          <w:sz w:val="20"/>
          <w:szCs w:val="20"/>
          <w:lang w:val="es-MX"/>
        </w:rPr>
        <w:t xml:space="preserve"> QUE EN LO SUCESIVO SE LE DENOMINARÁ “LA </w:t>
      </w:r>
      <w:r w:rsidR="00367941">
        <w:rPr>
          <w:rFonts w:asciiTheme="minorHAnsi" w:hAnsiTheme="minorHAnsi" w:cs="Arial"/>
          <w:b/>
          <w:sz w:val="20"/>
          <w:szCs w:val="20"/>
          <w:lang w:val="es-MX"/>
        </w:rPr>
        <w:t>UNIVERSIDAD</w:t>
      </w:r>
      <w:r w:rsidR="004163FD" w:rsidRPr="00367941">
        <w:rPr>
          <w:rFonts w:asciiTheme="minorHAnsi" w:hAnsiTheme="minorHAnsi" w:cs="Arial"/>
          <w:b/>
          <w:sz w:val="20"/>
          <w:szCs w:val="20"/>
          <w:lang w:val="es-MX"/>
        </w:rPr>
        <w:t xml:space="preserve">” Y POR LA OTRA PARTE,  </w:t>
      </w:r>
      <w:r w:rsidR="00367941">
        <w:rPr>
          <w:rFonts w:asciiTheme="minorHAnsi" w:hAnsiTheme="minorHAnsi" w:cs="Arial"/>
          <w:b/>
          <w:sz w:val="20"/>
          <w:szCs w:val="20"/>
          <w:lang w:val="es-MX"/>
        </w:rPr>
        <w:t>LA EMPRESA</w:t>
      </w:r>
      <w:r w:rsidR="004163FD" w:rsidRPr="00367941">
        <w:rPr>
          <w:rFonts w:asciiTheme="minorHAnsi" w:hAnsiTheme="minorHAnsi" w:cs="Arial"/>
          <w:b/>
          <w:sz w:val="20"/>
          <w:szCs w:val="20"/>
          <w:lang w:val="es-MX"/>
        </w:rPr>
        <w:t xml:space="preserve"> </w:t>
      </w:r>
      <w:r w:rsidR="00367941">
        <w:rPr>
          <w:rFonts w:asciiTheme="minorHAnsi" w:hAnsiTheme="minorHAnsi" w:cs="Arial"/>
          <w:b/>
          <w:sz w:val="20"/>
          <w:szCs w:val="20"/>
          <w:lang w:val="es-MX"/>
        </w:rPr>
        <w:t>_______________________</w:t>
      </w:r>
      <w:r w:rsidR="004163FD" w:rsidRPr="00367941">
        <w:rPr>
          <w:rFonts w:asciiTheme="minorHAnsi" w:hAnsiTheme="minorHAnsi" w:cs="Arial"/>
          <w:b/>
          <w:bCs/>
          <w:sz w:val="20"/>
          <w:szCs w:val="20"/>
        </w:rPr>
        <w:t>, EN LO SUCESIVO “</w:t>
      </w:r>
      <w:r w:rsidR="00367941">
        <w:rPr>
          <w:rFonts w:asciiTheme="minorHAnsi" w:hAnsiTheme="minorHAnsi" w:cs="Arial"/>
          <w:b/>
          <w:bCs/>
          <w:sz w:val="20"/>
          <w:szCs w:val="20"/>
        </w:rPr>
        <w:t>LA EMPRESA</w:t>
      </w:r>
      <w:r w:rsidR="004163FD" w:rsidRPr="00367941">
        <w:rPr>
          <w:rFonts w:asciiTheme="minorHAnsi" w:hAnsiTheme="minorHAnsi" w:cs="Arial"/>
          <w:b/>
          <w:bCs/>
          <w:sz w:val="20"/>
          <w:szCs w:val="20"/>
        </w:rPr>
        <w:t xml:space="preserve">”, REPRESENTADO POR </w:t>
      </w:r>
      <w:r w:rsidR="00367941">
        <w:rPr>
          <w:rFonts w:asciiTheme="minorHAnsi" w:hAnsiTheme="minorHAnsi" w:cs="Arial"/>
          <w:b/>
          <w:bCs/>
          <w:sz w:val="20"/>
          <w:szCs w:val="20"/>
        </w:rPr>
        <w:t>_______________________________ EN SU CARÁCTER DE __________________</w:t>
      </w:r>
      <w:r w:rsidR="00FD1683" w:rsidRPr="00367941">
        <w:rPr>
          <w:rFonts w:asciiTheme="minorHAnsi" w:hAnsiTheme="minorHAnsi" w:cs="Arial"/>
          <w:b/>
          <w:bCs/>
          <w:sz w:val="20"/>
          <w:szCs w:val="20"/>
        </w:rPr>
        <w:t xml:space="preserve">, </w:t>
      </w:r>
      <w:r w:rsidR="004163FD" w:rsidRPr="00367941">
        <w:rPr>
          <w:rFonts w:asciiTheme="minorHAnsi" w:hAnsiTheme="minorHAnsi" w:cs="Arial"/>
          <w:b/>
          <w:bCs/>
          <w:sz w:val="20"/>
          <w:szCs w:val="20"/>
        </w:rPr>
        <w:t>AL TENOR DE LAS DECLARACIONES Y CLÁUSULAS SIGUIENTES:</w:t>
      </w:r>
    </w:p>
    <w:p w:rsidR="004163FD" w:rsidRPr="00367941" w:rsidRDefault="004163FD" w:rsidP="007B33FB">
      <w:pPr>
        <w:rPr>
          <w:rFonts w:asciiTheme="minorHAnsi" w:hAnsiTheme="minorHAnsi" w:cs="Arial"/>
          <w:sz w:val="20"/>
          <w:szCs w:val="20"/>
        </w:rPr>
      </w:pPr>
    </w:p>
    <w:p w:rsidR="004163FD" w:rsidRPr="00367941" w:rsidRDefault="00367941" w:rsidP="00367941">
      <w:pPr>
        <w:pStyle w:val="Heading1"/>
        <w:jc w:val="center"/>
        <w:rPr>
          <w:lang w:val="pt-BR"/>
        </w:rPr>
      </w:pPr>
      <w:r>
        <w:rPr>
          <w:lang w:val="pt-BR"/>
        </w:rPr>
        <w:t>D</w:t>
      </w:r>
      <w:r w:rsidR="004163FD" w:rsidRPr="00367941">
        <w:rPr>
          <w:lang w:val="pt-BR"/>
        </w:rPr>
        <w:t>ECLARACIONES</w:t>
      </w:r>
    </w:p>
    <w:p w:rsidR="004163FD" w:rsidRPr="00367941" w:rsidRDefault="004163FD" w:rsidP="007B33FB">
      <w:pPr>
        <w:widowControl w:val="0"/>
        <w:autoSpaceDE w:val="0"/>
        <w:autoSpaceDN w:val="0"/>
        <w:adjustRightInd w:val="0"/>
        <w:jc w:val="both"/>
        <w:rPr>
          <w:rFonts w:asciiTheme="minorHAnsi" w:hAnsiTheme="minorHAnsi" w:cs="Arial"/>
          <w:b/>
          <w:bCs/>
          <w:sz w:val="20"/>
          <w:szCs w:val="20"/>
          <w:lang w:val="pt-BR"/>
        </w:rPr>
      </w:pPr>
    </w:p>
    <w:p w:rsidR="004163FD" w:rsidRPr="00367941" w:rsidRDefault="00367941" w:rsidP="00367941">
      <w:pPr>
        <w:pStyle w:val="Heading1"/>
        <w:rPr>
          <w:sz w:val="22"/>
          <w:lang w:val="es-MX"/>
        </w:rPr>
      </w:pPr>
      <w:r>
        <w:rPr>
          <w:sz w:val="22"/>
          <w:lang w:val="es-MX"/>
        </w:rPr>
        <w:t xml:space="preserve">I. </w:t>
      </w:r>
      <w:r w:rsidR="004163FD" w:rsidRPr="00367941">
        <w:rPr>
          <w:sz w:val="22"/>
          <w:lang w:val="es-MX"/>
        </w:rPr>
        <w:t xml:space="preserve">Declara “LA </w:t>
      </w:r>
      <w:r w:rsidRPr="00367941">
        <w:rPr>
          <w:sz w:val="22"/>
          <w:lang w:val="es-MX"/>
        </w:rPr>
        <w:t>UNIVERSIDAD</w:t>
      </w:r>
      <w:r w:rsidR="004163FD" w:rsidRPr="00367941">
        <w:rPr>
          <w:sz w:val="22"/>
          <w:lang w:val="es-MX"/>
        </w:rPr>
        <w:t>”  que:</w:t>
      </w:r>
    </w:p>
    <w:p w:rsidR="004163FD" w:rsidRPr="00367941" w:rsidRDefault="004163FD" w:rsidP="003B7C73">
      <w:pPr>
        <w:widowControl w:val="0"/>
        <w:autoSpaceDE w:val="0"/>
        <w:autoSpaceDN w:val="0"/>
        <w:adjustRightInd w:val="0"/>
        <w:jc w:val="both"/>
        <w:rPr>
          <w:rFonts w:asciiTheme="minorHAnsi" w:hAnsiTheme="minorHAnsi" w:cs="Arial"/>
          <w:bCs/>
          <w:sz w:val="20"/>
          <w:szCs w:val="20"/>
        </w:rPr>
      </w:pPr>
    </w:p>
    <w:p w:rsidR="004163FD" w:rsidRPr="00367941" w:rsidRDefault="004163FD" w:rsidP="003B7C73">
      <w:pPr>
        <w:widowControl w:val="0"/>
        <w:autoSpaceDE w:val="0"/>
        <w:autoSpaceDN w:val="0"/>
        <w:adjustRightInd w:val="0"/>
        <w:jc w:val="both"/>
        <w:rPr>
          <w:rFonts w:asciiTheme="minorHAnsi" w:hAnsiTheme="minorHAnsi" w:cs="Arial"/>
          <w:bCs/>
          <w:sz w:val="20"/>
          <w:szCs w:val="20"/>
        </w:rPr>
      </w:pPr>
    </w:p>
    <w:p w:rsidR="004163FD" w:rsidRPr="00367941" w:rsidRDefault="004163FD" w:rsidP="003B7C73">
      <w:pPr>
        <w:widowControl w:val="0"/>
        <w:numPr>
          <w:ilvl w:val="1"/>
          <w:numId w:val="5"/>
        </w:numPr>
        <w:autoSpaceDE w:val="0"/>
        <w:autoSpaceDN w:val="0"/>
        <w:adjustRightInd w:val="0"/>
        <w:ind w:left="709" w:hanging="709"/>
        <w:jc w:val="both"/>
        <w:rPr>
          <w:rFonts w:asciiTheme="minorHAnsi" w:hAnsiTheme="minorHAnsi" w:cs="Arial"/>
          <w:bCs/>
          <w:sz w:val="20"/>
          <w:szCs w:val="20"/>
          <w:lang w:val="es-MX"/>
        </w:rPr>
      </w:pPr>
      <w:r w:rsidRPr="00367941">
        <w:rPr>
          <w:rFonts w:asciiTheme="minorHAnsi" w:hAnsiTheme="minorHAnsi" w:cs="Arial"/>
          <w:bCs/>
          <w:sz w:val="20"/>
          <w:szCs w:val="20"/>
          <w:lang w:val="es-MX"/>
        </w:rPr>
        <w:t xml:space="preserve">Es una corporación </w:t>
      </w:r>
      <w:r w:rsidRPr="00367941">
        <w:rPr>
          <w:rFonts w:asciiTheme="minorHAnsi" w:hAnsiTheme="minorHAnsi" w:cs="Arial"/>
          <w:bCs/>
          <w:sz w:val="20"/>
          <w:szCs w:val="20"/>
          <w:u w:val="single"/>
          <w:lang w:val="es-MX"/>
        </w:rPr>
        <w:t>pública, organismo descentralizado del Estado</w:t>
      </w:r>
      <w:r w:rsidRPr="00367941">
        <w:rPr>
          <w:rFonts w:asciiTheme="minorHAnsi" w:hAnsiTheme="minorHAnsi" w:cs="Arial"/>
          <w:bCs/>
          <w:sz w:val="20"/>
          <w:szCs w:val="20"/>
          <w:lang w:val="es-MX"/>
        </w:rPr>
        <w:t>, dotada de plena capacidad jurídica y que tiene por fines impartir educación superior para formar profesionistas, investigadores, profesores universitarios y técnicos útiles a la sociedad, organi</w:t>
      </w:r>
      <w:r w:rsidR="00367941">
        <w:rPr>
          <w:rFonts w:asciiTheme="minorHAnsi" w:hAnsiTheme="minorHAnsi" w:cs="Arial"/>
          <w:bCs/>
          <w:sz w:val="20"/>
          <w:szCs w:val="20"/>
          <w:lang w:val="es-MX"/>
        </w:rPr>
        <w:t>zar y realizar investigaciones según lo expuesto en ___________________________________-.</w:t>
      </w:r>
    </w:p>
    <w:p w:rsidR="004163FD" w:rsidRPr="00367941" w:rsidRDefault="004163FD" w:rsidP="003B7C73">
      <w:pPr>
        <w:widowControl w:val="0"/>
        <w:autoSpaceDE w:val="0"/>
        <w:autoSpaceDN w:val="0"/>
        <w:adjustRightInd w:val="0"/>
        <w:jc w:val="both"/>
        <w:rPr>
          <w:rFonts w:asciiTheme="minorHAnsi" w:hAnsiTheme="minorHAnsi" w:cs="Arial"/>
          <w:bCs/>
          <w:sz w:val="20"/>
          <w:szCs w:val="20"/>
          <w:lang w:val="es-MX"/>
        </w:rPr>
      </w:pPr>
    </w:p>
    <w:p w:rsidR="004163FD" w:rsidRPr="00367941" w:rsidRDefault="004163FD" w:rsidP="003B7C73">
      <w:pPr>
        <w:widowControl w:val="0"/>
        <w:numPr>
          <w:ilvl w:val="1"/>
          <w:numId w:val="5"/>
        </w:numPr>
        <w:autoSpaceDE w:val="0"/>
        <w:autoSpaceDN w:val="0"/>
        <w:adjustRightInd w:val="0"/>
        <w:ind w:left="709" w:hanging="709"/>
        <w:jc w:val="both"/>
        <w:rPr>
          <w:rFonts w:asciiTheme="minorHAnsi" w:hAnsiTheme="minorHAnsi" w:cs="Arial"/>
          <w:bCs/>
          <w:sz w:val="20"/>
          <w:szCs w:val="20"/>
          <w:lang w:val="es-MX"/>
        </w:rPr>
      </w:pPr>
      <w:r w:rsidRPr="00367941">
        <w:rPr>
          <w:rFonts w:asciiTheme="minorHAnsi" w:hAnsiTheme="minorHAnsi" w:cs="Arial"/>
          <w:bCs/>
          <w:sz w:val="20"/>
          <w:szCs w:val="20"/>
          <w:lang w:val="es-MX"/>
        </w:rPr>
        <w:t xml:space="preserve">El </w:t>
      </w:r>
      <w:r w:rsidR="00367941">
        <w:rPr>
          <w:rFonts w:asciiTheme="minorHAnsi" w:hAnsiTheme="minorHAnsi" w:cs="Arial"/>
          <w:bCs/>
          <w:sz w:val="20"/>
          <w:szCs w:val="20"/>
          <w:lang w:val="es-MX"/>
        </w:rPr>
        <w:t>_____________________</w:t>
      </w:r>
      <w:r w:rsidRPr="00367941">
        <w:rPr>
          <w:rFonts w:asciiTheme="minorHAnsi" w:hAnsiTheme="minorHAnsi" w:cs="Arial"/>
          <w:bCs/>
          <w:sz w:val="20"/>
          <w:szCs w:val="20"/>
          <w:lang w:val="es-MX"/>
        </w:rPr>
        <w:t xml:space="preserve"> es el </w:t>
      </w:r>
      <w:r w:rsidRPr="00367941">
        <w:rPr>
          <w:rFonts w:asciiTheme="minorHAnsi" w:hAnsiTheme="minorHAnsi" w:cs="Arial"/>
          <w:bCs/>
          <w:sz w:val="20"/>
          <w:szCs w:val="20"/>
          <w:u w:val="single"/>
          <w:lang w:val="es-MX"/>
        </w:rPr>
        <w:t>Rector</w:t>
      </w:r>
      <w:r w:rsidRPr="00367941">
        <w:rPr>
          <w:rFonts w:asciiTheme="minorHAnsi" w:hAnsiTheme="minorHAnsi" w:cs="Arial"/>
          <w:bCs/>
          <w:sz w:val="20"/>
          <w:szCs w:val="20"/>
          <w:lang w:val="es-MX"/>
        </w:rPr>
        <w:t xml:space="preserve"> y representante legal de esta Casa de Estudios, según lo dispuesto en </w:t>
      </w:r>
      <w:r w:rsidR="00367941">
        <w:rPr>
          <w:rFonts w:asciiTheme="minorHAnsi" w:hAnsiTheme="minorHAnsi" w:cs="Arial"/>
          <w:bCs/>
          <w:sz w:val="20"/>
          <w:szCs w:val="20"/>
          <w:lang w:val="es-MX"/>
        </w:rPr>
        <w:t>_____________________________________________-.</w:t>
      </w:r>
    </w:p>
    <w:p w:rsidR="004163FD" w:rsidRPr="00367941" w:rsidRDefault="004163FD" w:rsidP="00323F7F">
      <w:pPr>
        <w:pStyle w:val="ListParagraph"/>
        <w:ind w:left="0"/>
        <w:rPr>
          <w:rFonts w:asciiTheme="minorHAnsi" w:hAnsiTheme="minorHAnsi" w:cs="Arial"/>
          <w:bCs/>
          <w:sz w:val="20"/>
          <w:szCs w:val="20"/>
          <w:lang w:val="es-MX"/>
        </w:rPr>
      </w:pPr>
    </w:p>
    <w:p w:rsidR="004163FD" w:rsidRPr="00367941" w:rsidRDefault="004163FD" w:rsidP="003B7C73">
      <w:pPr>
        <w:widowControl w:val="0"/>
        <w:numPr>
          <w:ilvl w:val="1"/>
          <w:numId w:val="5"/>
        </w:numPr>
        <w:autoSpaceDE w:val="0"/>
        <w:autoSpaceDN w:val="0"/>
        <w:adjustRightInd w:val="0"/>
        <w:ind w:left="709" w:hanging="709"/>
        <w:jc w:val="both"/>
        <w:rPr>
          <w:rFonts w:asciiTheme="minorHAnsi" w:hAnsiTheme="minorHAnsi" w:cs="Arial"/>
          <w:bCs/>
          <w:sz w:val="20"/>
          <w:szCs w:val="20"/>
          <w:lang w:val="es-MX"/>
        </w:rPr>
      </w:pPr>
      <w:r w:rsidRPr="00367941">
        <w:rPr>
          <w:rFonts w:asciiTheme="minorHAnsi" w:hAnsiTheme="minorHAnsi" w:cs="Arial"/>
          <w:bCs/>
          <w:sz w:val="20"/>
          <w:szCs w:val="20"/>
          <w:lang w:val="es-MX"/>
        </w:rPr>
        <w:t>Señala co</w:t>
      </w:r>
      <w:r w:rsidR="00D17ED3" w:rsidRPr="00367941">
        <w:rPr>
          <w:rFonts w:asciiTheme="minorHAnsi" w:hAnsiTheme="minorHAnsi" w:cs="Arial"/>
          <w:bCs/>
          <w:sz w:val="20"/>
          <w:szCs w:val="20"/>
          <w:lang w:val="es-MX"/>
        </w:rPr>
        <w:t>mo</w:t>
      </w:r>
      <w:r w:rsidRPr="00367941">
        <w:rPr>
          <w:rFonts w:asciiTheme="minorHAnsi" w:hAnsiTheme="minorHAnsi" w:cs="Arial"/>
          <w:bCs/>
          <w:sz w:val="20"/>
          <w:szCs w:val="20"/>
          <w:lang w:val="es-MX"/>
        </w:rPr>
        <w:t xml:space="preserve"> su domicilio legal, el ubicado en </w:t>
      </w:r>
      <w:r w:rsidR="00367941">
        <w:rPr>
          <w:rFonts w:asciiTheme="minorHAnsi" w:hAnsiTheme="minorHAnsi" w:cs="Arial"/>
          <w:bCs/>
          <w:sz w:val="20"/>
          <w:szCs w:val="20"/>
          <w:lang w:val="es-MX"/>
        </w:rPr>
        <w:t>________________________________________</w:t>
      </w:r>
      <w:r w:rsidRPr="00367941">
        <w:rPr>
          <w:rFonts w:asciiTheme="minorHAnsi" w:hAnsiTheme="minorHAnsi" w:cs="Arial"/>
          <w:bCs/>
          <w:sz w:val="20"/>
          <w:szCs w:val="20"/>
          <w:lang w:val="es-MX"/>
        </w:rPr>
        <w:t>.</w:t>
      </w:r>
    </w:p>
    <w:p w:rsidR="004163FD" w:rsidRPr="00367941" w:rsidRDefault="004163FD" w:rsidP="007B33FB">
      <w:pPr>
        <w:widowControl w:val="0"/>
        <w:autoSpaceDE w:val="0"/>
        <w:autoSpaceDN w:val="0"/>
        <w:adjustRightInd w:val="0"/>
        <w:jc w:val="both"/>
        <w:rPr>
          <w:rFonts w:asciiTheme="minorHAnsi" w:hAnsiTheme="minorHAnsi" w:cs="Arial"/>
          <w:b/>
          <w:bCs/>
          <w:sz w:val="20"/>
          <w:szCs w:val="20"/>
          <w:lang w:val="es-MX"/>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p>
    <w:p w:rsidR="004163FD" w:rsidRPr="00367941" w:rsidRDefault="00D17ED3" w:rsidP="00367941">
      <w:pPr>
        <w:pStyle w:val="Heading1"/>
        <w:rPr>
          <w:sz w:val="22"/>
          <w:lang w:val="es-MX"/>
        </w:rPr>
      </w:pPr>
      <w:r w:rsidRPr="00367941">
        <w:rPr>
          <w:sz w:val="22"/>
          <w:lang w:val="es-MX"/>
        </w:rPr>
        <w:t>I</w:t>
      </w:r>
      <w:r w:rsidR="004163FD" w:rsidRPr="00367941">
        <w:rPr>
          <w:sz w:val="22"/>
          <w:lang w:val="es-MX"/>
        </w:rPr>
        <w:t>I.</w:t>
      </w:r>
      <w:r w:rsidR="004163FD" w:rsidRPr="00367941">
        <w:rPr>
          <w:sz w:val="22"/>
          <w:lang w:val="es-MX"/>
        </w:rPr>
        <w:tab/>
        <w:t xml:space="preserve">Declara </w:t>
      </w:r>
      <w:r w:rsidR="004163FD" w:rsidRPr="00367941">
        <w:rPr>
          <w:sz w:val="22"/>
        </w:rPr>
        <w:t>“</w:t>
      </w:r>
      <w:r w:rsidR="00367941" w:rsidRPr="00367941">
        <w:rPr>
          <w:sz w:val="22"/>
        </w:rPr>
        <w:t>LA EMPRESA</w:t>
      </w:r>
      <w:r w:rsidR="004163FD" w:rsidRPr="00367941">
        <w:rPr>
          <w:sz w:val="22"/>
        </w:rPr>
        <w:t>”</w:t>
      </w:r>
      <w:r w:rsidR="004163FD" w:rsidRPr="00367941">
        <w:rPr>
          <w:sz w:val="22"/>
          <w:lang w:val="es-MX"/>
        </w:rPr>
        <w:t xml:space="preserve"> que:</w:t>
      </w:r>
    </w:p>
    <w:p w:rsidR="004163FD" w:rsidRPr="00367941" w:rsidRDefault="004163FD" w:rsidP="007B33FB">
      <w:pPr>
        <w:widowControl w:val="0"/>
        <w:autoSpaceDE w:val="0"/>
        <w:autoSpaceDN w:val="0"/>
        <w:adjustRightInd w:val="0"/>
        <w:jc w:val="both"/>
        <w:rPr>
          <w:rFonts w:asciiTheme="minorHAnsi" w:hAnsiTheme="minorHAnsi" w:cs="Arial"/>
          <w:bCs/>
          <w:sz w:val="20"/>
          <w:szCs w:val="20"/>
          <w:lang w:val="es-MX"/>
        </w:rPr>
      </w:pPr>
    </w:p>
    <w:p w:rsidR="00D17ED3" w:rsidRPr="00367941" w:rsidRDefault="00D17ED3" w:rsidP="00D17ED3">
      <w:pPr>
        <w:ind w:left="720" w:hanging="720"/>
        <w:jc w:val="both"/>
        <w:rPr>
          <w:rFonts w:asciiTheme="minorHAnsi" w:hAnsiTheme="minorHAnsi" w:cs="Arial"/>
          <w:bCs/>
          <w:sz w:val="20"/>
          <w:szCs w:val="20"/>
          <w:lang w:val="es-MX"/>
        </w:rPr>
      </w:pPr>
      <w:r w:rsidRPr="00367941">
        <w:rPr>
          <w:rFonts w:asciiTheme="minorHAnsi" w:hAnsiTheme="minorHAnsi" w:cs="Arial"/>
          <w:bCs/>
          <w:sz w:val="20"/>
          <w:szCs w:val="20"/>
          <w:lang w:val="es-MX"/>
        </w:rPr>
        <w:t>II.1.</w:t>
      </w:r>
      <w:r w:rsidRPr="00367941">
        <w:rPr>
          <w:rFonts w:asciiTheme="minorHAnsi" w:hAnsiTheme="minorHAnsi" w:cs="Arial"/>
          <w:bCs/>
          <w:sz w:val="20"/>
          <w:szCs w:val="20"/>
          <w:lang w:val="es-MX"/>
        </w:rPr>
        <w:tab/>
        <w:t xml:space="preserve">Es una </w:t>
      </w:r>
      <w:r w:rsidRPr="00367941">
        <w:rPr>
          <w:rFonts w:asciiTheme="minorHAnsi" w:hAnsiTheme="minorHAnsi" w:cs="Arial"/>
          <w:bCs/>
          <w:sz w:val="20"/>
          <w:szCs w:val="20"/>
          <w:u w:val="single"/>
          <w:lang w:val="es-MX"/>
        </w:rPr>
        <w:t>sociedad mercantil</w:t>
      </w:r>
      <w:r w:rsidRPr="00367941">
        <w:rPr>
          <w:rFonts w:asciiTheme="minorHAnsi" w:hAnsiTheme="minorHAnsi" w:cs="Arial"/>
          <w:bCs/>
          <w:sz w:val="20"/>
          <w:szCs w:val="20"/>
          <w:lang w:val="es-MX"/>
        </w:rPr>
        <w:t xml:space="preserve"> debidamente constituida y existente de conformidad con las leyes de los Estados Unidos Mexicanos, según consta en la escritura pública número </w:t>
      </w:r>
      <w:r w:rsidR="00367941">
        <w:rPr>
          <w:rFonts w:asciiTheme="minorHAnsi" w:hAnsiTheme="minorHAnsi" w:cs="Arial"/>
          <w:bCs/>
          <w:sz w:val="20"/>
          <w:szCs w:val="20"/>
          <w:lang w:val="es-MX"/>
        </w:rPr>
        <w:t>___________</w:t>
      </w:r>
      <w:r w:rsidRPr="00367941">
        <w:rPr>
          <w:rFonts w:asciiTheme="minorHAnsi" w:hAnsiTheme="minorHAnsi" w:cs="Arial"/>
          <w:bCs/>
          <w:sz w:val="20"/>
          <w:szCs w:val="20"/>
          <w:lang w:val="es-MX"/>
        </w:rPr>
        <w:t xml:space="preserve"> de fecha </w:t>
      </w:r>
      <w:r w:rsidR="00367941">
        <w:rPr>
          <w:rFonts w:asciiTheme="minorHAnsi" w:hAnsiTheme="minorHAnsi" w:cs="Arial"/>
          <w:bCs/>
          <w:sz w:val="20"/>
          <w:szCs w:val="20"/>
          <w:lang w:val="es-MX"/>
        </w:rPr>
        <w:t>________________</w:t>
      </w:r>
      <w:r w:rsidRPr="00367941">
        <w:rPr>
          <w:rFonts w:asciiTheme="minorHAnsi" w:hAnsiTheme="minorHAnsi" w:cs="Arial"/>
          <w:bCs/>
          <w:sz w:val="20"/>
          <w:szCs w:val="20"/>
          <w:lang w:val="es-MX"/>
        </w:rPr>
        <w:t xml:space="preserve">, otorgada ante la fe del Lic. </w:t>
      </w:r>
      <w:r w:rsidR="00367941">
        <w:rPr>
          <w:rFonts w:asciiTheme="minorHAnsi" w:hAnsiTheme="minorHAnsi" w:cs="Arial"/>
          <w:bCs/>
          <w:sz w:val="20"/>
          <w:szCs w:val="20"/>
          <w:lang w:val="es-MX"/>
        </w:rPr>
        <w:t>_____________-</w:t>
      </w:r>
      <w:r w:rsidRPr="00367941">
        <w:rPr>
          <w:rFonts w:asciiTheme="minorHAnsi" w:hAnsiTheme="minorHAnsi" w:cs="Arial"/>
          <w:bCs/>
          <w:sz w:val="20"/>
          <w:szCs w:val="20"/>
          <w:lang w:val="es-MX"/>
        </w:rPr>
        <w:t xml:space="preserve">, Notario Público No. </w:t>
      </w:r>
      <w:r w:rsidR="00367941">
        <w:rPr>
          <w:rFonts w:asciiTheme="minorHAnsi" w:hAnsiTheme="minorHAnsi" w:cs="Arial"/>
          <w:bCs/>
          <w:sz w:val="20"/>
          <w:szCs w:val="20"/>
          <w:lang w:val="es-MX"/>
        </w:rPr>
        <w:t>________</w:t>
      </w:r>
      <w:r w:rsidRPr="00367941">
        <w:rPr>
          <w:rFonts w:asciiTheme="minorHAnsi" w:hAnsiTheme="minorHAnsi" w:cs="Arial"/>
          <w:bCs/>
          <w:sz w:val="20"/>
          <w:szCs w:val="20"/>
          <w:lang w:val="es-MX"/>
        </w:rPr>
        <w:t>de</w:t>
      </w:r>
      <w:r w:rsidR="00367941">
        <w:rPr>
          <w:rFonts w:asciiTheme="minorHAnsi" w:hAnsiTheme="minorHAnsi" w:cs="Arial"/>
          <w:bCs/>
          <w:sz w:val="20"/>
          <w:szCs w:val="20"/>
          <w:lang w:val="es-MX"/>
        </w:rPr>
        <w:t xml:space="preserve"> ________________</w:t>
      </w:r>
      <w:r w:rsidRPr="00367941">
        <w:rPr>
          <w:rFonts w:asciiTheme="minorHAnsi" w:hAnsiTheme="minorHAnsi" w:cs="Arial"/>
          <w:bCs/>
          <w:sz w:val="20"/>
          <w:szCs w:val="20"/>
          <w:lang w:val="es-MX"/>
        </w:rPr>
        <w:t>, cuyo primer testimonio quedó debidamente inscrito en el Registro Público de Comercio de</w:t>
      </w:r>
      <w:r w:rsidR="00367941">
        <w:rPr>
          <w:rFonts w:asciiTheme="minorHAnsi" w:hAnsiTheme="minorHAnsi" w:cs="Arial"/>
          <w:bCs/>
          <w:sz w:val="20"/>
          <w:szCs w:val="20"/>
          <w:lang w:val="es-MX"/>
        </w:rPr>
        <w:t xml:space="preserve"> ____________________</w:t>
      </w:r>
      <w:r w:rsidRPr="00367941">
        <w:rPr>
          <w:rFonts w:asciiTheme="minorHAnsi" w:hAnsiTheme="minorHAnsi" w:cs="Arial"/>
          <w:bCs/>
          <w:sz w:val="20"/>
          <w:szCs w:val="20"/>
          <w:lang w:val="es-MX"/>
        </w:rPr>
        <w:t xml:space="preserve">, bajo el folio mercantil número </w:t>
      </w:r>
      <w:r w:rsidR="00367941">
        <w:rPr>
          <w:rFonts w:asciiTheme="minorHAnsi" w:hAnsiTheme="minorHAnsi" w:cs="Arial"/>
          <w:bCs/>
          <w:sz w:val="20"/>
          <w:szCs w:val="20"/>
          <w:lang w:val="es-MX"/>
        </w:rPr>
        <w:t>______________</w:t>
      </w:r>
      <w:r w:rsidRPr="00367941">
        <w:rPr>
          <w:rFonts w:asciiTheme="minorHAnsi" w:hAnsiTheme="minorHAnsi" w:cs="Arial"/>
          <w:bCs/>
          <w:sz w:val="20"/>
          <w:szCs w:val="20"/>
          <w:lang w:val="es-MX"/>
        </w:rPr>
        <w:t xml:space="preserve">, </w:t>
      </w:r>
      <w:r w:rsidR="00367941">
        <w:rPr>
          <w:rFonts w:asciiTheme="minorHAnsi" w:hAnsiTheme="minorHAnsi" w:cs="Arial"/>
          <w:bCs/>
          <w:sz w:val="20"/>
          <w:szCs w:val="20"/>
          <w:lang w:val="es-MX"/>
        </w:rPr>
        <w:t>con fecha _________________________</w:t>
      </w:r>
      <w:r w:rsidRPr="00367941">
        <w:rPr>
          <w:rFonts w:asciiTheme="minorHAnsi" w:hAnsiTheme="minorHAnsi" w:cs="Arial"/>
          <w:bCs/>
          <w:sz w:val="20"/>
          <w:szCs w:val="20"/>
          <w:lang w:val="es-MX"/>
        </w:rPr>
        <w:t xml:space="preserve">; dedicada entre otras, a </w:t>
      </w:r>
      <w:r w:rsidRPr="00367941">
        <w:rPr>
          <w:rFonts w:asciiTheme="minorHAnsi" w:hAnsiTheme="minorHAnsi" w:cs="Arial"/>
          <w:bCs/>
          <w:sz w:val="20"/>
          <w:szCs w:val="20"/>
          <w:u w:val="single"/>
          <w:lang w:val="es-MX"/>
        </w:rPr>
        <w:t>la manufactura, comercialización y venta de productos farmacéuticos</w:t>
      </w:r>
      <w:r w:rsidRPr="00367941">
        <w:rPr>
          <w:rFonts w:asciiTheme="minorHAnsi" w:hAnsiTheme="minorHAnsi" w:cs="Arial"/>
          <w:bCs/>
          <w:sz w:val="20"/>
          <w:szCs w:val="20"/>
          <w:lang w:val="es-MX"/>
        </w:rPr>
        <w:t xml:space="preserve"> y estar plenamente facultada conforme a su objeto social para celebrar el presente Contrato y asumir las obligaciones que en el mismo se establecen. </w:t>
      </w:r>
    </w:p>
    <w:p w:rsidR="00D17ED3" w:rsidRPr="00367941" w:rsidRDefault="00D17ED3" w:rsidP="00D17ED3">
      <w:pPr>
        <w:pStyle w:val="BlockText"/>
        <w:ind w:left="720" w:hanging="720"/>
        <w:rPr>
          <w:rFonts w:asciiTheme="minorHAnsi" w:eastAsia="Times New Roman" w:hAnsiTheme="minorHAnsi" w:cs="Arial"/>
          <w:bCs/>
          <w:sz w:val="20"/>
          <w:lang w:val="es-MX" w:eastAsia="es-ES"/>
        </w:rPr>
      </w:pPr>
    </w:p>
    <w:p w:rsidR="00D17ED3" w:rsidRPr="00367941" w:rsidRDefault="00D17ED3" w:rsidP="00D17ED3">
      <w:pPr>
        <w:ind w:left="720" w:right="15" w:hanging="720"/>
        <w:jc w:val="both"/>
        <w:rPr>
          <w:rFonts w:asciiTheme="minorHAnsi" w:hAnsiTheme="minorHAnsi" w:cs="Arial"/>
          <w:bCs/>
          <w:sz w:val="20"/>
          <w:szCs w:val="20"/>
          <w:lang w:val="es-MX"/>
        </w:rPr>
      </w:pPr>
      <w:r w:rsidRPr="00367941">
        <w:rPr>
          <w:rFonts w:asciiTheme="minorHAnsi" w:hAnsiTheme="minorHAnsi" w:cs="Arial"/>
          <w:bCs/>
          <w:sz w:val="20"/>
          <w:szCs w:val="20"/>
          <w:lang w:val="es-MX"/>
        </w:rPr>
        <w:t xml:space="preserve">II.2. </w:t>
      </w:r>
      <w:r w:rsidRPr="00367941">
        <w:rPr>
          <w:rFonts w:asciiTheme="minorHAnsi" w:hAnsiTheme="minorHAnsi" w:cs="Arial"/>
          <w:bCs/>
          <w:sz w:val="20"/>
          <w:szCs w:val="20"/>
          <w:lang w:val="es-MX"/>
        </w:rPr>
        <w:tab/>
        <w:t xml:space="preserve">Es representada en este acto por </w:t>
      </w:r>
      <w:r w:rsidR="00367941">
        <w:rPr>
          <w:rFonts w:asciiTheme="minorHAnsi" w:hAnsiTheme="minorHAnsi" w:cs="Arial"/>
          <w:bCs/>
          <w:sz w:val="20"/>
          <w:szCs w:val="20"/>
          <w:lang w:val="es-MX"/>
        </w:rPr>
        <w:t>_____________________________________,</w:t>
      </w:r>
      <w:r w:rsidRPr="00367941">
        <w:rPr>
          <w:rFonts w:asciiTheme="minorHAnsi" w:hAnsiTheme="minorHAnsi" w:cs="Arial"/>
          <w:bCs/>
          <w:sz w:val="20"/>
          <w:szCs w:val="20"/>
          <w:lang w:val="es-MX"/>
        </w:rPr>
        <w:t xml:space="preserve"> quien</w:t>
      </w:r>
      <w:r w:rsidR="00AF06FF" w:rsidRPr="00367941">
        <w:rPr>
          <w:rFonts w:asciiTheme="minorHAnsi" w:hAnsiTheme="minorHAnsi" w:cs="Arial"/>
          <w:bCs/>
          <w:sz w:val="20"/>
          <w:szCs w:val="20"/>
          <w:lang w:val="es-MX"/>
        </w:rPr>
        <w:t>es</w:t>
      </w:r>
      <w:r w:rsidRPr="00367941">
        <w:rPr>
          <w:rFonts w:asciiTheme="minorHAnsi" w:hAnsiTheme="minorHAnsi" w:cs="Arial"/>
          <w:bCs/>
          <w:sz w:val="20"/>
          <w:szCs w:val="20"/>
          <w:lang w:val="es-MX"/>
        </w:rPr>
        <w:t xml:space="preserve"> cuenta</w:t>
      </w:r>
      <w:r w:rsidR="00AF06FF" w:rsidRPr="00367941">
        <w:rPr>
          <w:rFonts w:asciiTheme="minorHAnsi" w:hAnsiTheme="minorHAnsi" w:cs="Arial"/>
          <w:bCs/>
          <w:sz w:val="20"/>
          <w:szCs w:val="20"/>
          <w:lang w:val="es-MX"/>
        </w:rPr>
        <w:t>n</w:t>
      </w:r>
      <w:r w:rsidRPr="00367941">
        <w:rPr>
          <w:rFonts w:asciiTheme="minorHAnsi" w:hAnsiTheme="minorHAnsi" w:cs="Arial"/>
          <w:bCs/>
          <w:sz w:val="20"/>
          <w:szCs w:val="20"/>
          <w:lang w:val="es-MX"/>
        </w:rPr>
        <w:t xml:space="preserve"> con las facultades suficientes para celebrar en nombre y representación de </w:t>
      </w:r>
      <w:r w:rsidR="00367941">
        <w:rPr>
          <w:rFonts w:asciiTheme="minorHAnsi" w:hAnsiTheme="minorHAnsi" w:cs="Arial"/>
          <w:bCs/>
          <w:sz w:val="20"/>
          <w:szCs w:val="20"/>
          <w:lang w:val="es-MX"/>
        </w:rPr>
        <w:t xml:space="preserve">LA EMPRESA </w:t>
      </w:r>
      <w:r w:rsidRPr="00367941">
        <w:rPr>
          <w:rFonts w:asciiTheme="minorHAnsi" w:hAnsiTheme="minorHAnsi" w:cs="Arial"/>
          <w:bCs/>
          <w:sz w:val="20"/>
          <w:szCs w:val="20"/>
          <w:lang w:val="es-MX"/>
        </w:rPr>
        <w:t>el presente Convenio, mismas que no le</w:t>
      </w:r>
      <w:r w:rsidR="00AF06FF" w:rsidRPr="00367941">
        <w:rPr>
          <w:rFonts w:asciiTheme="minorHAnsi" w:hAnsiTheme="minorHAnsi" w:cs="Arial"/>
          <w:bCs/>
          <w:sz w:val="20"/>
          <w:szCs w:val="20"/>
          <w:lang w:val="es-MX"/>
        </w:rPr>
        <w:t>s</w:t>
      </w:r>
      <w:r w:rsidRPr="00367941">
        <w:rPr>
          <w:rFonts w:asciiTheme="minorHAnsi" w:hAnsiTheme="minorHAnsi" w:cs="Arial"/>
          <w:bCs/>
          <w:sz w:val="20"/>
          <w:szCs w:val="20"/>
          <w:lang w:val="es-MX"/>
        </w:rPr>
        <w:t xml:space="preserve"> han sido limitadas, revocadas o modificadas de forma alguna.</w:t>
      </w:r>
    </w:p>
    <w:p w:rsidR="00D17ED3" w:rsidRPr="00367941" w:rsidRDefault="00D17ED3" w:rsidP="00D17ED3">
      <w:pPr>
        <w:pStyle w:val="BodyText"/>
        <w:ind w:left="720" w:hanging="720"/>
        <w:rPr>
          <w:rFonts w:asciiTheme="minorHAnsi" w:hAnsiTheme="minorHAnsi" w:cs="Arial"/>
          <w:bCs/>
          <w:sz w:val="20"/>
          <w:szCs w:val="20"/>
          <w:lang w:val="es-MX"/>
        </w:rPr>
      </w:pPr>
    </w:p>
    <w:p w:rsidR="00D17ED3" w:rsidRPr="00367941" w:rsidRDefault="00D17ED3" w:rsidP="00D17ED3">
      <w:pPr>
        <w:widowControl w:val="0"/>
        <w:ind w:left="720" w:right="29" w:hanging="720"/>
        <w:jc w:val="both"/>
        <w:rPr>
          <w:rFonts w:asciiTheme="minorHAnsi" w:hAnsiTheme="minorHAnsi" w:cs="Arial"/>
          <w:bCs/>
          <w:sz w:val="20"/>
          <w:szCs w:val="20"/>
          <w:lang w:val="es-MX"/>
        </w:rPr>
      </w:pPr>
      <w:r w:rsidRPr="00367941">
        <w:rPr>
          <w:rFonts w:asciiTheme="minorHAnsi" w:hAnsiTheme="minorHAnsi" w:cs="Arial"/>
          <w:bCs/>
          <w:sz w:val="20"/>
          <w:szCs w:val="20"/>
          <w:lang w:val="es-MX"/>
        </w:rPr>
        <w:t>II.3.</w:t>
      </w:r>
      <w:r w:rsidRPr="00367941">
        <w:rPr>
          <w:rFonts w:asciiTheme="minorHAnsi" w:hAnsiTheme="minorHAnsi" w:cs="Arial"/>
          <w:bCs/>
          <w:sz w:val="20"/>
          <w:szCs w:val="20"/>
          <w:lang w:val="es-MX"/>
        </w:rPr>
        <w:tab/>
        <w:t xml:space="preserve">Que tiene su domicilio en </w:t>
      </w:r>
      <w:r w:rsidR="00367941">
        <w:rPr>
          <w:rFonts w:asciiTheme="minorHAnsi" w:hAnsiTheme="minorHAnsi" w:cs="Arial"/>
          <w:bCs/>
          <w:sz w:val="20"/>
          <w:szCs w:val="20"/>
          <w:lang w:val="es-MX"/>
        </w:rPr>
        <w:t>_____________________________________________________</w:t>
      </w:r>
      <w:r w:rsidRPr="00367941">
        <w:rPr>
          <w:rFonts w:asciiTheme="minorHAnsi" w:hAnsiTheme="minorHAnsi" w:cs="Arial"/>
          <w:bCs/>
          <w:sz w:val="20"/>
          <w:szCs w:val="20"/>
          <w:lang w:val="es-MX"/>
        </w:rPr>
        <w:t>.</w:t>
      </w:r>
    </w:p>
    <w:p w:rsidR="00D17ED3" w:rsidRPr="00367941" w:rsidRDefault="00D17ED3" w:rsidP="00D17ED3">
      <w:pPr>
        <w:rPr>
          <w:rFonts w:asciiTheme="minorHAnsi" w:hAnsiTheme="minorHAnsi"/>
          <w:lang w:val="es-MX"/>
        </w:rPr>
      </w:pPr>
    </w:p>
    <w:p w:rsidR="004163FD" w:rsidRPr="00367941" w:rsidRDefault="004163FD" w:rsidP="00F1139E">
      <w:pPr>
        <w:rPr>
          <w:rFonts w:asciiTheme="minorHAnsi" w:hAnsiTheme="minorHAnsi" w:cs="Arial"/>
          <w:bCs/>
          <w:sz w:val="20"/>
          <w:szCs w:val="20"/>
          <w:lang w:val="es-MX"/>
        </w:rPr>
      </w:pPr>
    </w:p>
    <w:p w:rsidR="004163FD" w:rsidRPr="00367941" w:rsidRDefault="00367941" w:rsidP="00367941">
      <w:pPr>
        <w:pStyle w:val="Heading1"/>
        <w:rPr>
          <w:sz w:val="22"/>
          <w:lang w:val="es-MX"/>
        </w:rPr>
      </w:pPr>
      <w:r>
        <w:rPr>
          <w:sz w:val="22"/>
          <w:lang w:val="es-MX"/>
        </w:rPr>
        <w:t xml:space="preserve">III. </w:t>
      </w:r>
      <w:r w:rsidR="004163FD" w:rsidRPr="00367941">
        <w:rPr>
          <w:sz w:val="22"/>
          <w:lang w:val="es-MX"/>
        </w:rPr>
        <w:t>Las partes declaran que:</w:t>
      </w:r>
    </w:p>
    <w:p w:rsidR="004163FD" w:rsidRPr="00367941" w:rsidRDefault="004163FD" w:rsidP="00F1139E">
      <w:pPr>
        <w:widowControl w:val="0"/>
        <w:autoSpaceDE w:val="0"/>
        <w:autoSpaceDN w:val="0"/>
        <w:adjustRightInd w:val="0"/>
        <w:jc w:val="both"/>
        <w:rPr>
          <w:rFonts w:asciiTheme="minorHAnsi" w:hAnsiTheme="minorHAnsi" w:cs="Arial"/>
          <w:bCs/>
          <w:sz w:val="20"/>
          <w:szCs w:val="20"/>
          <w:lang w:val="es-MX"/>
        </w:rPr>
      </w:pPr>
    </w:p>
    <w:p w:rsidR="004163FD" w:rsidRPr="00367941" w:rsidRDefault="004163FD" w:rsidP="00F1139E">
      <w:pPr>
        <w:widowControl w:val="0"/>
        <w:autoSpaceDE w:val="0"/>
        <w:autoSpaceDN w:val="0"/>
        <w:adjustRightInd w:val="0"/>
        <w:jc w:val="both"/>
        <w:rPr>
          <w:rFonts w:asciiTheme="minorHAnsi" w:hAnsiTheme="minorHAnsi" w:cs="Arial"/>
          <w:bCs/>
          <w:sz w:val="20"/>
          <w:szCs w:val="20"/>
          <w:lang w:val="es-MX"/>
        </w:rPr>
      </w:pPr>
    </w:p>
    <w:p w:rsidR="004163FD" w:rsidRPr="00367941" w:rsidRDefault="004163FD" w:rsidP="00F1139E">
      <w:pPr>
        <w:widowControl w:val="0"/>
        <w:numPr>
          <w:ilvl w:val="1"/>
          <w:numId w:val="5"/>
        </w:numPr>
        <w:autoSpaceDE w:val="0"/>
        <w:autoSpaceDN w:val="0"/>
        <w:adjustRightInd w:val="0"/>
        <w:ind w:left="709" w:hanging="709"/>
        <w:jc w:val="both"/>
        <w:rPr>
          <w:rFonts w:asciiTheme="minorHAnsi" w:hAnsiTheme="minorHAnsi" w:cs="Arial"/>
          <w:bCs/>
          <w:sz w:val="20"/>
          <w:szCs w:val="20"/>
          <w:lang w:val="es-MX"/>
        </w:rPr>
      </w:pPr>
      <w:r w:rsidRPr="00367941">
        <w:rPr>
          <w:rFonts w:asciiTheme="minorHAnsi" w:hAnsiTheme="minorHAnsi" w:cs="Arial"/>
          <w:bCs/>
          <w:sz w:val="20"/>
          <w:szCs w:val="20"/>
          <w:lang w:val="es-MX"/>
        </w:rPr>
        <w:t>De conformidad con el contenido de las anteriores declaraciones, las partes reconocen la personalidad jurídica y capacidad legal que ostentan. Asimismo, conocen el alcance y contenido de este instrumento jurídico y están de acuerdo en someterse a las siguientes:</w:t>
      </w:r>
    </w:p>
    <w:p w:rsidR="004163FD" w:rsidRPr="00367941" w:rsidRDefault="004163FD" w:rsidP="00F1139E">
      <w:pPr>
        <w:pStyle w:val="ListParagraph1"/>
        <w:rPr>
          <w:rFonts w:asciiTheme="minorHAnsi" w:hAnsiTheme="minorHAnsi" w:cs="Arial"/>
          <w:bCs/>
          <w:sz w:val="20"/>
          <w:szCs w:val="20"/>
          <w:lang w:val="es-MX"/>
        </w:rPr>
      </w:pPr>
    </w:p>
    <w:p w:rsidR="004163FD" w:rsidRPr="00367941" w:rsidRDefault="004163FD" w:rsidP="007B33FB">
      <w:pPr>
        <w:rPr>
          <w:rFonts w:asciiTheme="minorHAnsi" w:hAnsiTheme="minorHAnsi" w:cs="Arial"/>
          <w:sz w:val="20"/>
          <w:szCs w:val="20"/>
        </w:rPr>
      </w:pPr>
    </w:p>
    <w:p w:rsidR="004163FD" w:rsidRPr="00367941" w:rsidRDefault="004163FD" w:rsidP="00367941">
      <w:pPr>
        <w:pStyle w:val="Heading1"/>
        <w:jc w:val="center"/>
        <w:rPr>
          <w:sz w:val="24"/>
        </w:rPr>
      </w:pPr>
      <w:r w:rsidRPr="00367941">
        <w:rPr>
          <w:sz w:val="24"/>
        </w:rPr>
        <w:t>CLÁUSULAS</w:t>
      </w: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p>
    <w:p w:rsidR="004163FD" w:rsidRPr="00367941" w:rsidRDefault="004163FD" w:rsidP="004939F7">
      <w:pPr>
        <w:widowControl w:val="0"/>
        <w:autoSpaceDE w:val="0"/>
        <w:autoSpaceDN w:val="0"/>
        <w:adjustRightInd w:val="0"/>
        <w:jc w:val="both"/>
        <w:rPr>
          <w:rFonts w:asciiTheme="minorHAnsi" w:hAnsiTheme="minorHAnsi" w:cs="Arial"/>
          <w:b/>
          <w:bCs/>
          <w:sz w:val="20"/>
          <w:szCs w:val="20"/>
        </w:rPr>
      </w:pPr>
      <w:r w:rsidRPr="00367941">
        <w:rPr>
          <w:rFonts w:asciiTheme="minorHAnsi" w:hAnsiTheme="minorHAnsi" w:cs="Arial"/>
          <w:b/>
          <w:bCs/>
          <w:sz w:val="20"/>
          <w:szCs w:val="20"/>
        </w:rPr>
        <w:t>PRIMERA: OBJETO</w:t>
      </w:r>
    </w:p>
    <w:p w:rsidR="004163FD" w:rsidRPr="00367941" w:rsidRDefault="004163FD" w:rsidP="004939F7">
      <w:pPr>
        <w:widowControl w:val="0"/>
        <w:autoSpaceDE w:val="0"/>
        <w:autoSpaceDN w:val="0"/>
        <w:adjustRightInd w:val="0"/>
        <w:jc w:val="both"/>
        <w:rPr>
          <w:rFonts w:asciiTheme="minorHAnsi" w:hAnsiTheme="minorHAnsi" w:cs="Arial"/>
          <w:sz w:val="20"/>
          <w:szCs w:val="20"/>
        </w:rPr>
      </w:pPr>
    </w:p>
    <w:p w:rsidR="004163FD" w:rsidRPr="00367941" w:rsidRDefault="004163FD" w:rsidP="007B33FB">
      <w:pPr>
        <w:widowControl w:val="0"/>
        <w:autoSpaceDE w:val="0"/>
        <w:autoSpaceDN w:val="0"/>
        <w:adjustRightInd w:val="0"/>
        <w:jc w:val="both"/>
        <w:rPr>
          <w:rFonts w:asciiTheme="minorHAnsi" w:hAnsiTheme="minorHAnsi" w:cs="Arial"/>
          <w:sz w:val="20"/>
          <w:szCs w:val="20"/>
        </w:rPr>
      </w:pPr>
      <w:r w:rsidRPr="00367941">
        <w:rPr>
          <w:rFonts w:asciiTheme="minorHAnsi" w:hAnsiTheme="minorHAnsi" w:cs="Arial"/>
          <w:sz w:val="20"/>
          <w:szCs w:val="20"/>
        </w:rPr>
        <w:t xml:space="preserve">El objeto del presente Convenio es la </w:t>
      </w:r>
      <w:r w:rsidRPr="00367941">
        <w:rPr>
          <w:rFonts w:asciiTheme="minorHAnsi" w:hAnsiTheme="minorHAnsi" w:cs="Arial"/>
          <w:sz w:val="20"/>
          <w:szCs w:val="20"/>
          <w:u w:val="single"/>
        </w:rPr>
        <w:t>colaboración entre las partes en materia de investigación y desarrollo tecnológico, transferencia de tecnología, estancias de investigación, formación y capacitación de recursos humanos, promoción de talento y prestación de servicios tecnológicos</w:t>
      </w:r>
      <w:r w:rsidRPr="00367941">
        <w:rPr>
          <w:rFonts w:asciiTheme="minorHAnsi" w:hAnsiTheme="minorHAnsi" w:cs="Arial"/>
          <w:sz w:val="20"/>
          <w:szCs w:val="20"/>
        </w:rPr>
        <w:t>, en lo sucesivo, las “ACTIVIDADES”.</w:t>
      </w: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r w:rsidRPr="00367941">
        <w:rPr>
          <w:rFonts w:asciiTheme="minorHAnsi" w:hAnsiTheme="minorHAnsi" w:cs="Arial"/>
          <w:b/>
          <w:bCs/>
          <w:sz w:val="20"/>
          <w:szCs w:val="20"/>
        </w:rPr>
        <w:t>SEGUNDA: RESPONSABLES</w:t>
      </w:r>
    </w:p>
    <w:p w:rsidR="004163FD" w:rsidRPr="00367941" w:rsidRDefault="004163FD" w:rsidP="009377B8">
      <w:pPr>
        <w:widowControl w:val="0"/>
        <w:autoSpaceDE w:val="0"/>
        <w:autoSpaceDN w:val="0"/>
        <w:adjustRightInd w:val="0"/>
        <w:jc w:val="both"/>
        <w:rPr>
          <w:rFonts w:asciiTheme="minorHAnsi" w:hAnsiTheme="minorHAnsi" w:cs="Arial"/>
          <w:bCs/>
          <w:sz w:val="20"/>
          <w:szCs w:val="20"/>
          <w:lang w:val="es-MX"/>
        </w:rPr>
      </w:pPr>
    </w:p>
    <w:p w:rsidR="004163FD" w:rsidRPr="00367941" w:rsidRDefault="004163FD" w:rsidP="009377B8">
      <w:pPr>
        <w:widowControl w:val="0"/>
        <w:autoSpaceDE w:val="0"/>
        <w:autoSpaceDN w:val="0"/>
        <w:adjustRightInd w:val="0"/>
        <w:jc w:val="both"/>
        <w:rPr>
          <w:rFonts w:asciiTheme="minorHAnsi" w:hAnsiTheme="minorHAnsi" w:cs="Arial"/>
          <w:bCs/>
          <w:sz w:val="20"/>
          <w:szCs w:val="20"/>
          <w:lang w:val="es-MX"/>
        </w:rPr>
      </w:pPr>
      <w:r w:rsidRPr="00367941">
        <w:rPr>
          <w:rFonts w:asciiTheme="minorHAnsi" w:hAnsiTheme="minorHAnsi" w:cs="Arial"/>
          <w:b/>
          <w:bCs/>
          <w:sz w:val="20"/>
          <w:szCs w:val="20"/>
        </w:rPr>
        <w:t>“</w:t>
      </w:r>
      <w:r w:rsidR="00367941">
        <w:rPr>
          <w:rFonts w:asciiTheme="minorHAnsi" w:hAnsiTheme="minorHAnsi" w:cs="Arial"/>
          <w:b/>
          <w:bCs/>
          <w:sz w:val="20"/>
          <w:szCs w:val="20"/>
        </w:rPr>
        <w:t>LA EMPRESA</w:t>
      </w:r>
      <w:r w:rsidRPr="00367941">
        <w:rPr>
          <w:rFonts w:asciiTheme="minorHAnsi" w:hAnsiTheme="minorHAnsi" w:cs="Arial"/>
          <w:b/>
          <w:bCs/>
          <w:sz w:val="20"/>
          <w:szCs w:val="20"/>
        </w:rPr>
        <w:t>”</w:t>
      </w:r>
      <w:r w:rsidRPr="00367941">
        <w:rPr>
          <w:rFonts w:asciiTheme="minorHAnsi" w:hAnsiTheme="minorHAnsi" w:cs="Arial"/>
          <w:bCs/>
          <w:sz w:val="20"/>
          <w:szCs w:val="20"/>
          <w:lang w:val="es-MX"/>
        </w:rPr>
        <w:t xml:space="preserve"> y “LA </w:t>
      </w:r>
      <w:r w:rsidR="00367941">
        <w:rPr>
          <w:rFonts w:asciiTheme="minorHAnsi" w:hAnsiTheme="minorHAnsi" w:cs="Arial"/>
          <w:bCs/>
          <w:sz w:val="20"/>
          <w:szCs w:val="20"/>
          <w:lang w:val="es-MX"/>
        </w:rPr>
        <w:t>UNIVERSIDAD</w:t>
      </w:r>
      <w:r w:rsidRPr="00367941">
        <w:rPr>
          <w:rFonts w:asciiTheme="minorHAnsi" w:hAnsiTheme="minorHAnsi" w:cs="Arial"/>
          <w:bCs/>
          <w:sz w:val="20"/>
          <w:szCs w:val="20"/>
          <w:lang w:val="es-MX"/>
        </w:rPr>
        <w:t>” están de acuerdo en que para la ejecución del presente Convenio, serán designadas como responsables las siguientes personas:</w:t>
      </w:r>
    </w:p>
    <w:p w:rsidR="004163FD" w:rsidRPr="00367941" w:rsidRDefault="004163FD" w:rsidP="009377B8">
      <w:pPr>
        <w:widowControl w:val="0"/>
        <w:autoSpaceDE w:val="0"/>
        <w:autoSpaceDN w:val="0"/>
        <w:adjustRightInd w:val="0"/>
        <w:jc w:val="both"/>
        <w:rPr>
          <w:rFonts w:asciiTheme="minorHAnsi" w:hAnsiTheme="minorHAnsi" w:cs="Arial"/>
          <w:bCs/>
          <w:sz w:val="20"/>
          <w:szCs w:val="20"/>
          <w:lang w:val="es-MX"/>
        </w:rPr>
      </w:pPr>
    </w:p>
    <w:p w:rsidR="004163FD" w:rsidRPr="00367941" w:rsidRDefault="004163FD" w:rsidP="009377B8">
      <w:pPr>
        <w:widowControl w:val="0"/>
        <w:autoSpaceDE w:val="0"/>
        <w:autoSpaceDN w:val="0"/>
        <w:adjustRightInd w:val="0"/>
        <w:jc w:val="both"/>
        <w:rPr>
          <w:rFonts w:asciiTheme="minorHAnsi" w:hAnsiTheme="minorHAnsi" w:cs="Arial"/>
          <w:bCs/>
          <w:sz w:val="20"/>
          <w:szCs w:val="20"/>
          <w:lang w:val="es-MX"/>
        </w:rPr>
      </w:pPr>
      <w:r w:rsidRPr="00367941">
        <w:rPr>
          <w:rFonts w:asciiTheme="minorHAnsi" w:hAnsiTheme="minorHAnsi" w:cs="Arial"/>
          <w:b/>
          <w:bCs/>
          <w:sz w:val="20"/>
          <w:szCs w:val="20"/>
        </w:rPr>
        <w:t>“</w:t>
      </w:r>
      <w:r w:rsidR="00367941">
        <w:rPr>
          <w:rFonts w:asciiTheme="minorHAnsi" w:hAnsiTheme="minorHAnsi" w:cs="Arial"/>
          <w:b/>
          <w:bCs/>
          <w:sz w:val="20"/>
          <w:szCs w:val="20"/>
        </w:rPr>
        <w:t>LA EMPRESA</w:t>
      </w:r>
      <w:r w:rsidRPr="00367941">
        <w:rPr>
          <w:rFonts w:asciiTheme="minorHAnsi" w:hAnsiTheme="minorHAnsi" w:cs="Arial"/>
          <w:b/>
          <w:bCs/>
          <w:sz w:val="20"/>
          <w:szCs w:val="20"/>
        </w:rPr>
        <w:t>”</w:t>
      </w:r>
      <w:r w:rsidRPr="00367941">
        <w:rPr>
          <w:rFonts w:asciiTheme="minorHAnsi" w:hAnsiTheme="minorHAnsi" w:cs="Arial"/>
          <w:bCs/>
          <w:sz w:val="20"/>
          <w:szCs w:val="20"/>
          <w:lang w:val="es-MX"/>
        </w:rPr>
        <w:t xml:space="preserve"> define  como punto de contacto con quien se ejecutarán y coordinarán las actividades relacionadas con el presente Convenio a: </w:t>
      </w:r>
    </w:p>
    <w:p w:rsidR="004163FD" w:rsidRPr="00367941" w:rsidRDefault="004163FD" w:rsidP="009377B8">
      <w:pPr>
        <w:widowControl w:val="0"/>
        <w:autoSpaceDE w:val="0"/>
        <w:autoSpaceDN w:val="0"/>
        <w:adjustRightInd w:val="0"/>
        <w:jc w:val="both"/>
        <w:rPr>
          <w:rFonts w:asciiTheme="minorHAnsi" w:hAnsiTheme="minorHAnsi" w:cs="Arial"/>
          <w:bCs/>
          <w:sz w:val="20"/>
          <w:szCs w:val="20"/>
          <w:lang w:val="es-MX"/>
        </w:rPr>
      </w:pPr>
    </w:p>
    <w:tbl>
      <w:tblPr>
        <w:tblW w:w="8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17ED3" w:rsidRPr="00367941" w:rsidTr="00D17ED3">
        <w:tc>
          <w:tcPr>
            <w:tcW w:w="4322" w:type="dxa"/>
          </w:tcPr>
          <w:p w:rsidR="00D17ED3" w:rsidRPr="00367941" w:rsidRDefault="00D17ED3" w:rsidP="004942E8">
            <w:pPr>
              <w:widowControl w:val="0"/>
              <w:autoSpaceDE w:val="0"/>
              <w:autoSpaceDN w:val="0"/>
              <w:adjustRightInd w:val="0"/>
              <w:jc w:val="both"/>
              <w:rPr>
                <w:rFonts w:asciiTheme="minorHAnsi" w:hAnsiTheme="minorHAnsi" w:cs="Arial"/>
                <w:bCs/>
                <w:sz w:val="20"/>
                <w:szCs w:val="20"/>
                <w:lang w:val="es-MX"/>
              </w:rPr>
            </w:pPr>
            <w:r w:rsidRPr="00367941">
              <w:rPr>
                <w:rFonts w:asciiTheme="minorHAnsi" w:hAnsiTheme="minorHAnsi" w:cs="Arial"/>
                <w:bCs/>
                <w:sz w:val="20"/>
                <w:szCs w:val="20"/>
                <w:lang w:val="es-MX"/>
              </w:rPr>
              <w:t>Nombre completo</w:t>
            </w:r>
          </w:p>
        </w:tc>
        <w:tc>
          <w:tcPr>
            <w:tcW w:w="4322" w:type="dxa"/>
          </w:tcPr>
          <w:p w:rsidR="00D17ED3" w:rsidRPr="00367941" w:rsidRDefault="00D17ED3" w:rsidP="004942E8">
            <w:pPr>
              <w:widowControl w:val="0"/>
              <w:autoSpaceDE w:val="0"/>
              <w:autoSpaceDN w:val="0"/>
              <w:adjustRightInd w:val="0"/>
              <w:jc w:val="both"/>
              <w:rPr>
                <w:rFonts w:asciiTheme="minorHAnsi" w:hAnsiTheme="minorHAnsi" w:cs="Arial"/>
                <w:bCs/>
                <w:sz w:val="20"/>
                <w:szCs w:val="20"/>
                <w:lang w:val="es-MX"/>
              </w:rPr>
            </w:pPr>
          </w:p>
        </w:tc>
      </w:tr>
      <w:tr w:rsidR="00D17ED3" w:rsidRPr="00367941" w:rsidTr="00D17ED3">
        <w:trPr>
          <w:trHeight w:val="296"/>
        </w:trPr>
        <w:tc>
          <w:tcPr>
            <w:tcW w:w="4322" w:type="dxa"/>
          </w:tcPr>
          <w:p w:rsidR="00D17ED3" w:rsidRPr="00367941" w:rsidRDefault="00D17ED3" w:rsidP="004942E8">
            <w:pPr>
              <w:widowControl w:val="0"/>
              <w:autoSpaceDE w:val="0"/>
              <w:autoSpaceDN w:val="0"/>
              <w:adjustRightInd w:val="0"/>
              <w:jc w:val="both"/>
              <w:rPr>
                <w:rFonts w:asciiTheme="minorHAnsi" w:hAnsiTheme="minorHAnsi" w:cs="Arial"/>
                <w:bCs/>
                <w:sz w:val="20"/>
                <w:szCs w:val="20"/>
                <w:lang w:val="es-MX"/>
              </w:rPr>
            </w:pPr>
            <w:r w:rsidRPr="00367941">
              <w:rPr>
                <w:rFonts w:asciiTheme="minorHAnsi" w:hAnsiTheme="minorHAnsi" w:cs="Arial"/>
                <w:bCs/>
                <w:sz w:val="20"/>
                <w:szCs w:val="20"/>
                <w:lang w:val="es-MX"/>
              </w:rPr>
              <w:t>Correo electrónico</w:t>
            </w:r>
          </w:p>
        </w:tc>
        <w:tc>
          <w:tcPr>
            <w:tcW w:w="4322" w:type="dxa"/>
          </w:tcPr>
          <w:p w:rsidR="00D17ED3" w:rsidRPr="00367941" w:rsidRDefault="00D17ED3" w:rsidP="004942E8">
            <w:pPr>
              <w:widowControl w:val="0"/>
              <w:autoSpaceDE w:val="0"/>
              <w:autoSpaceDN w:val="0"/>
              <w:adjustRightInd w:val="0"/>
              <w:jc w:val="both"/>
              <w:rPr>
                <w:rFonts w:asciiTheme="minorHAnsi" w:hAnsiTheme="minorHAnsi" w:cs="Arial"/>
                <w:bCs/>
                <w:sz w:val="20"/>
                <w:szCs w:val="20"/>
                <w:lang w:val="es-MX"/>
              </w:rPr>
            </w:pPr>
          </w:p>
        </w:tc>
      </w:tr>
      <w:tr w:rsidR="00D17ED3" w:rsidRPr="00367941" w:rsidTr="00D17ED3">
        <w:tc>
          <w:tcPr>
            <w:tcW w:w="4322" w:type="dxa"/>
          </w:tcPr>
          <w:p w:rsidR="00D17ED3" w:rsidRPr="00367941" w:rsidRDefault="00D17ED3" w:rsidP="004942E8">
            <w:pPr>
              <w:widowControl w:val="0"/>
              <w:autoSpaceDE w:val="0"/>
              <w:autoSpaceDN w:val="0"/>
              <w:adjustRightInd w:val="0"/>
              <w:jc w:val="both"/>
              <w:rPr>
                <w:rFonts w:asciiTheme="minorHAnsi" w:hAnsiTheme="minorHAnsi" w:cs="Arial"/>
                <w:bCs/>
                <w:sz w:val="20"/>
                <w:szCs w:val="20"/>
                <w:lang w:val="es-MX"/>
              </w:rPr>
            </w:pPr>
            <w:r w:rsidRPr="00367941">
              <w:rPr>
                <w:rFonts w:asciiTheme="minorHAnsi" w:hAnsiTheme="minorHAnsi" w:cs="Arial"/>
                <w:bCs/>
                <w:sz w:val="20"/>
                <w:szCs w:val="20"/>
                <w:lang w:val="es-MX"/>
              </w:rPr>
              <w:t>Teléfono oficina</w:t>
            </w:r>
          </w:p>
        </w:tc>
        <w:tc>
          <w:tcPr>
            <w:tcW w:w="4322" w:type="dxa"/>
          </w:tcPr>
          <w:p w:rsidR="00D17ED3" w:rsidRPr="00367941" w:rsidRDefault="00D17ED3" w:rsidP="004942E8">
            <w:pPr>
              <w:widowControl w:val="0"/>
              <w:autoSpaceDE w:val="0"/>
              <w:autoSpaceDN w:val="0"/>
              <w:adjustRightInd w:val="0"/>
              <w:jc w:val="both"/>
              <w:rPr>
                <w:rFonts w:asciiTheme="minorHAnsi" w:hAnsiTheme="minorHAnsi" w:cs="Arial"/>
                <w:bCs/>
                <w:sz w:val="20"/>
                <w:szCs w:val="20"/>
                <w:lang w:val="es-MX"/>
              </w:rPr>
            </w:pPr>
          </w:p>
        </w:tc>
      </w:tr>
      <w:tr w:rsidR="00D17ED3" w:rsidRPr="00367941" w:rsidTr="00D17ED3">
        <w:tc>
          <w:tcPr>
            <w:tcW w:w="4322" w:type="dxa"/>
          </w:tcPr>
          <w:p w:rsidR="00D17ED3" w:rsidRPr="00367941" w:rsidRDefault="00D17ED3" w:rsidP="004942E8">
            <w:pPr>
              <w:widowControl w:val="0"/>
              <w:autoSpaceDE w:val="0"/>
              <w:autoSpaceDN w:val="0"/>
              <w:adjustRightInd w:val="0"/>
              <w:jc w:val="both"/>
              <w:rPr>
                <w:rFonts w:asciiTheme="minorHAnsi" w:hAnsiTheme="minorHAnsi" w:cs="Arial"/>
                <w:bCs/>
                <w:sz w:val="20"/>
                <w:szCs w:val="20"/>
                <w:lang w:val="es-MX"/>
              </w:rPr>
            </w:pPr>
            <w:r w:rsidRPr="00367941">
              <w:rPr>
                <w:rFonts w:asciiTheme="minorHAnsi" w:hAnsiTheme="minorHAnsi" w:cs="Arial"/>
                <w:bCs/>
                <w:sz w:val="20"/>
                <w:szCs w:val="20"/>
                <w:lang w:val="es-MX"/>
              </w:rPr>
              <w:t>Teléfono celular</w:t>
            </w:r>
          </w:p>
        </w:tc>
        <w:tc>
          <w:tcPr>
            <w:tcW w:w="4322" w:type="dxa"/>
          </w:tcPr>
          <w:p w:rsidR="00D17ED3" w:rsidRPr="00367941" w:rsidRDefault="00D17ED3" w:rsidP="004942E8">
            <w:pPr>
              <w:widowControl w:val="0"/>
              <w:autoSpaceDE w:val="0"/>
              <w:autoSpaceDN w:val="0"/>
              <w:adjustRightInd w:val="0"/>
              <w:jc w:val="both"/>
              <w:rPr>
                <w:rFonts w:asciiTheme="minorHAnsi" w:hAnsiTheme="minorHAnsi" w:cs="Arial"/>
                <w:bCs/>
                <w:sz w:val="20"/>
                <w:szCs w:val="20"/>
                <w:lang w:val="es-MX"/>
              </w:rPr>
            </w:pPr>
          </w:p>
        </w:tc>
      </w:tr>
      <w:tr w:rsidR="00D17ED3" w:rsidRPr="00367941" w:rsidTr="00D17ED3">
        <w:tc>
          <w:tcPr>
            <w:tcW w:w="4322" w:type="dxa"/>
          </w:tcPr>
          <w:p w:rsidR="00D17ED3" w:rsidRPr="00367941" w:rsidRDefault="00D17ED3" w:rsidP="004942E8">
            <w:pPr>
              <w:widowControl w:val="0"/>
              <w:autoSpaceDE w:val="0"/>
              <w:autoSpaceDN w:val="0"/>
              <w:adjustRightInd w:val="0"/>
              <w:jc w:val="both"/>
              <w:rPr>
                <w:rFonts w:asciiTheme="minorHAnsi" w:hAnsiTheme="minorHAnsi" w:cs="Arial"/>
                <w:bCs/>
                <w:sz w:val="20"/>
                <w:szCs w:val="20"/>
                <w:lang w:val="es-MX"/>
              </w:rPr>
            </w:pPr>
            <w:r w:rsidRPr="00367941">
              <w:rPr>
                <w:rFonts w:asciiTheme="minorHAnsi" w:hAnsiTheme="minorHAnsi" w:cs="Arial"/>
                <w:bCs/>
                <w:sz w:val="20"/>
                <w:szCs w:val="20"/>
                <w:lang w:val="es-MX"/>
              </w:rPr>
              <w:t>Cargo</w:t>
            </w:r>
          </w:p>
        </w:tc>
        <w:tc>
          <w:tcPr>
            <w:tcW w:w="4322" w:type="dxa"/>
          </w:tcPr>
          <w:p w:rsidR="00D17ED3" w:rsidRPr="00367941" w:rsidRDefault="00D17ED3" w:rsidP="004942E8">
            <w:pPr>
              <w:widowControl w:val="0"/>
              <w:autoSpaceDE w:val="0"/>
              <w:autoSpaceDN w:val="0"/>
              <w:adjustRightInd w:val="0"/>
              <w:jc w:val="both"/>
              <w:rPr>
                <w:rFonts w:asciiTheme="minorHAnsi" w:hAnsiTheme="minorHAnsi" w:cs="Arial"/>
                <w:bCs/>
                <w:sz w:val="20"/>
                <w:szCs w:val="20"/>
                <w:lang w:val="es-MX"/>
              </w:rPr>
            </w:pPr>
          </w:p>
        </w:tc>
      </w:tr>
      <w:tr w:rsidR="00D17ED3" w:rsidRPr="00367941" w:rsidTr="00D17ED3">
        <w:tc>
          <w:tcPr>
            <w:tcW w:w="4322" w:type="dxa"/>
          </w:tcPr>
          <w:p w:rsidR="00D17ED3" w:rsidRPr="00367941" w:rsidRDefault="00D17ED3" w:rsidP="004942E8">
            <w:pPr>
              <w:widowControl w:val="0"/>
              <w:autoSpaceDE w:val="0"/>
              <w:autoSpaceDN w:val="0"/>
              <w:adjustRightInd w:val="0"/>
              <w:jc w:val="both"/>
              <w:rPr>
                <w:rFonts w:asciiTheme="minorHAnsi" w:hAnsiTheme="minorHAnsi" w:cs="Arial"/>
                <w:bCs/>
                <w:sz w:val="20"/>
                <w:szCs w:val="20"/>
                <w:lang w:val="es-MX"/>
              </w:rPr>
            </w:pPr>
            <w:r w:rsidRPr="00367941">
              <w:rPr>
                <w:rFonts w:asciiTheme="minorHAnsi" w:hAnsiTheme="minorHAnsi" w:cs="Arial"/>
                <w:bCs/>
                <w:sz w:val="20"/>
                <w:szCs w:val="20"/>
                <w:lang w:val="es-MX"/>
              </w:rPr>
              <w:t>Dirección</w:t>
            </w:r>
          </w:p>
        </w:tc>
        <w:tc>
          <w:tcPr>
            <w:tcW w:w="4322" w:type="dxa"/>
          </w:tcPr>
          <w:p w:rsidR="00D17ED3" w:rsidRPr="00367941" w:rsidRDefault="00D17ED3" w:rsidP="004942E8">
            <w:pPr>
              <w:widowControl w:val="0"/>
              <w:autoSpaceDE w:val="0"/>
              <w:autoSpaceDN w:val="0"/>
              <w:adjustRightInd w:val="0"/>
              <w:jc w:val="both"/>
              <w:rPr>
                <w:rFonts w:asciiTheme="minorHAnsi" w:hAnsiTheme="minorHAnsi" w:cs="Arial"/>
                <w:bCs/>
                <w:sz w:val="20"/>
                <w:szCs w:val="20"/>
                <w:lang w:val="es-MX"/>
              </w:rPr>
            </w:pPr>
          </w:p>
        </w:tc>
      </w:tr>
    </w:tbl>
    <w:p w:rsidR="004163FD" w:rsidRPr="00367941" w:rsidRDefault="004163FD" w:rsidP="009377B8">
      <w:pPr>
        <w:widowControl w:val="0"/>
        <w:autoSpaceDE w:val="0"/>
        <w:autoSpaceDN w:val="0"/>
        <w:adjustRightInd w:val="0"/>
        <w:jc w:val="both"/>
        <w:rPr>
          <w:rFonts w:asciiTheme="minorHAnsi" w:hAnsiTheme="minorHAnsi" w:cs="Arial"/>
          <w:bCs/>
          <w:sz w:val="20"/>
          <w:szCs w:val="20"/>
          <w:lang w:val="es-MX"/>
        </w:rPr>
      </w:pPr>
    </w:p>
    <w:p w:rsidR="004163FD" w:rsidRPr="00367941" w:rsidRDefault="004163FD" w:rsidP="009377B8">
      <w:pPr>
        <w:widowControl w:val="0"/>
        <w:autoSpaceDE w:val="0"/>
        <w:autoSpaceDN w:val="0"/>
        <w:adjustRightInd w:val="0"/>
        <w:jc w:val="both"/>
        <w:rPr>
          <w:rFonts w:asciiTheme="minorHAnsi" w:hAnsiTheme="minorHAnsi" w:cs="Arial"/>
          <w:bCs/>
          <w:sz w:val="20"/>
          <w:szCs w:val="20"/>
          <w:lang w:val="es-MX"/>
        </w:rPr>
      </w:pPr>
      <w:r w:rsidRPr="00367941">
        <w:rPr>
          <w:rFonts w:asciiTheme="minorHAnsi" w:hAnsiTheme="minorHAnsi" w:cs="Arial"/>
          <w:bCs/>
          <w:sz w:val="20"/>
          <w:szCs w:val="20"/>
          <w:lang w:val="es-MX"/>
        </w:rPr>
        <w:t xml:space="preserve">“LA </w:t>
      </w:r>
      <w:r w:rsidR="00367941">
        <w:rPr>
          <w:rFonts w:asciiTheme="minorHAnsi" w:hAnsiTheme="minorHAnsi" w:cs="Arial"/>
          <w:bCs/>
          <w:sz w:val="20"/>
          <w:szCs w:val="20"/>
          <w:lang w:val="es-MX"/>
        </w:rPr>
        <w:t>UNIVERSIDAD</w:t>
      </w:r>
      <w:r w:rsidRPr="00367941">
        <w:rPr>
          <w:rFonts w:asciiTheme="minorHAnsi" w:hAnsiTheme="minorHAnsi" w:cs="Arial"/>
          <w:bCs/>
          <w:sz w:val="20"/>
          <w:szCs w:val="20"/>
          <w:lang w:val="es-MX"/>
        </w:rPr>
        <w:t>” define  como punto de contacto institucional, con quien se ejecutará y coordinará las actividades relacionadas con el presente Convenio a:</w:t>
      </w:r>
    </w:p>
    <w:p w:rsidR="004163FD" w:rsidRPr="00367941" w:rsidRDefault="004163FD" w:rsidP="009377B8">
      <w:pPr>
        <w:widowControl w:val="0"/>
        <w:autoSpaceDE w:val="0"/>
        <w:autoSpaceDN w:val="0"/>
        <w:adjustRightInd w:val="0"/>
        <w:jc w:val="both"/>
        <w:rPr>
          <w:rFonts w:asciiTheme="minorHAnsi" w:hAnsiTheme="minorHAnsi" w:cs="Arial"/>
          <w:bCs/>
          <w:sz w:val="20"/>
          <w:szCs w:val="20"/>
          <w:lang w:val="es-MX"/>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4163FD" w:rsidRPr="00367941">
        <w:tc>
          <w:tcPr>
            <w:tcW w:w="4322" w:type="dxa"/>
          </w:tcPr>
          <w:p w:rsidR="004163FD" w:rsidRPr="00367941" w:rsidRDefault="004163FD" w:rsidP="004942E8">
            <w:pPr>
              <w:widowControl w:val="0"/>
              <w:autoSpaceDE w:val="0"/>
              <w:autoSpaceDN w:val="0"/>
              <w:adjustRightInd w:val="0"/>
              <w:jc w:val="both"/>
              <w:rPr>
                <w:rFonts w:asciiTheme="minorHAnsi" w:hAnsiTheme="minorHAnsi" w:cs="Arial"/>
                <w:bCs/>
                <w:sz w:val="20"/>
                <w:szCs w:val="20"/>
                <w:lang w:val="es-MX"/>
              </w:rPr>
            </w:pPr>
            <w:r w:rsidRPr="00367941">
              <w:rPr>
                <w:rFonts w:asciiTheme="minorHAnsi" w:hAnsiTheme="minorHAnsi" w:cs="Arial"/>
                <w:bCs/>
                <w:sz w:val="20"/>
                <w:szCs w:val="20"/>
                <w:lang w:val="es-MX"/>
              </w:rPr>
              <w:t>Nombre completo</w:t>
            </w:r>
          </w:p>
        </w:tc>
        <w:tc>
          <w:tcPr>
            <w:tcW w:w="4322" w:type="dxa"/>
          </w:tcPr>
          <w:p w:rsidR="004163FD" w:rsidRPr="00367941" w:rsidRDefault="004163FD" w:rsidP="004942E8">
            <w:pPr>
              <w:widowControl w:val="0"/>
              <w:autoSpaceDE w:val="0"/>
              <w:autoSpaceDN w:val="0"/>
              <w:adjustRightInd w:val="0"/>
              <w:jc w:val="both"/>
              <w:rPr>
                <w:rFonts w:asciiTheme="minorHAnsi" w:hAnsiTheme="minorHAnsi" w:cs="Arial"/>
                <w:bCs/>
                <w:sz w:val="20"/>
                <w:szCs w:val="20"/>
                <w:lang w:val="es-MX"/>
              </w:rPr>
            </w:pPr>
          </w:p>
        </w:tc>
      </w:tr>
      <w:tr w:rsidR="004163FD" w:rsidRPr="00367941">
        <w:tc>
          <w:tcPr>
            <w:tcW w:w="4322" w:type="dxa"/>
          </w:tcPr>
          <w:p w:rsidR="004163FD" w:rsidRPr="00367941" w:rsidRDefault="004163FD" w:rsidP="004942E8">
            <w:pPr>
              <w:widowControl w:val="0"/>
              <w:autoSpaceDE w:val="0"/>
              <w:autoSpaceDN w:val="0"/>
              <w:adjustRightInd w:val="0"/>
              <w:jc w:val="both"/>
              <w:rPr>
                <w:rFonts w:asciiTheme="minorHAnsi" w:hAnsiTheme="minorHAnsi" w:cs="Arial"/>
                <w:bCs/>
                <w:sz w:val="20"/>
                <w:szCs w:val="20"/>
                <w:lang w:val="es-MX"/>
              </w:rPr>
            </w:pPr>
            <w:r w:rsidRPr="00367941">
              <w:rPr>
                <w:rFonts w:asciiTheme="minorHAnsi" w:hAnsiTheme="minorHAnsi" w:cs="Arial"/>
                <w:bCs/>
                <w:sz w:val="20"/>
                <w:szCs w:val="20"/>
                <w:lang w:val="es-MX"/>
              </w:rPr>
              <w:t>Correo electrónico</w:t>
            </w:r>
          </w:p>
        </w:tc>
        <w:tc>
          <w:tcPr>
            <w:tcW w:w="4322" w:type="dxa"/>
          </w:tcPr>
          <w:p w:rsidR="004163FD" w:rsidRPr="00367941" w:rsidRDefault="004163FD" w:rsidP="004942E8">
            <w:pPr>
              <w:widowControl w:val="0"/>
              <w:autoSpaceDE w:val="0"/>
              <w:autoSpaceDN w:val="0"/>
              <w:adjustRightInd w:val="0"/>
              <w:jc w:val="both"/>
              <w:rPr>
                <w:rFonts w:asciiTheme="minorHAnsi" w:hAnsiTheme="minorHAnsi" w:cs="Arial"/>
                <w:bCs/>
                <w:sz w:val="20"/>
                <w:szCs w:val="20"/>
                <w:lang w:val="es-MX"/>
              </w:rPr>
            </w:pPr>
          </w:p>
        </w:tc>
      </w:tr>
      <w:tr w:rsidR="004163FD" w:rsidRPr="00367941">
        <w:tc>
          <w:tcPr>
            <w:tcW w:w="4322" w:type="dxa"/>
          </w:tcPr>
          <w:p w:rsidR="004163FD" w:rsidRPr="00367941" w:rsidRDefault="004163FD" w:rsidP="004942E8">
            <w:pPr>
              <w:widowControl w:val="0"/>
              <w:autoSpaceDE w:val="0"/>
              <w:autoSpaceDN w:val="0"/>
              <w:adjustRightInd w:val="0"/>
              <w:jc w:val="both"/>
              <w:rPr>
                <w:rFonts w:asciiTheme="minorHAnsi" w:hAnsiTheme="minorHAnsi" w:cs="Arial"/>
                <w:bCs/>
                <w:sz w:val="20"/>
                <w:szCs w:val="20"/>
                <w:lang w:val="es-MX"/>
              </w:rPr>
            </w:pPr>
            <w:r w:rsidRPr="00367941">
              <w:rPr>
                <w:rFonts w:asciiTheme="minorHAnsi" w:hAnsiTheme="minorHAnsi" w:cs="Arial"/>
                <w:bCs/>
                <w:sz w:val="20"/>
                <w:szCs w:val="20"/>
                <w:lang w:val="es-MX"/>
              </w:rPr>
              <w:t>Teléfono oficina</w:t>
            </w:r>
          </w:p>
        </w:tc>
        <w:tc>
          <w:tcPr>
            <w:tcW w:w="4322" w:type="dxa"/>
          </w:tcPr>
          <w:p w:rsidR="004163FD" w:rsidRPr="00367941" w:rsidRDefault="004163FD" w:rsidP="004942E8">
            <w:pPr>
              <w:widowControl w:val="0"/>
              <w:autoSpaceDE w:val="0"/>
              <w:autoSpaceDN w:val="0"/>
              <w:adjustRightInd w:val="0"/>
              <w:jc w:val="both"/>
              <w:rPr>
                <w:rFonts w:asciiTheme="minorHAnsi" w:hAnsiTheme="minorHAnsi" w:cs="Arial"/>
                <w:bCs/>
                <w:sz w:val="20"/>
                <w:szCs w:val="20"/>
                <w:lang w:val="es-MX"/>
              </w:rPr>
            </w:pPr>
          </w:p>
        </w:tc>
      </w:tr>
      <w:tr w:rsidR="004163FD" w:rsidRPr="00367941">
        <w:tc>
          <w:tcPr>
            <w:tcW w:w="4322" w:type="dxa"/>
          </w:tcPr>
          <w:p w:rsidR="004163FD" w:rsidRPr="00367941" w:rsidRDefault="004163FD" w:rsidP="004942E8">
            <w:pPr>
              <w:widowControl w:val="0"/>
              <w:autoSpaceDE w:val="0"/>
              <w:autoSpaceDN w:val="0"/>
              <w:adjustRightInd w:val="0"/>
              <w:jc w:val="both"/>
              <w:rPr>
                <w:rFonts w:asciiTheme="minorHAnsi" w:hAnsiTheme="minorHAnsi" w:cs="Arial"/>
                <w:bCs/>
                <w:sz w:val="20"/>
                <w:szCs w:val="20"/>
                <w:lang w:val="es-MX"/>
              </w:rPr>
            </w:pPr>
            <w:r w:rsidRPr="00367941">
              <w:rPr>
                <w:rFonts w:asciiTheme="minorHAnsi" w:hAnsiTheme="minorHAnsi" w:cs="Arial"/>
                <w:bCs/>
                <w:sz w:val="20"/>
                <w:szCs w:val="20"/>
                <w:lang w:val="es-MX"/>
              </w:rPr>
              <w:t>Teléfono celular</w:t>
            </w:r>
          </w:p>
        </w:tc>
        <w:tc>
          <w:tcPr>
            <w:tcW w:w="4322" w:type="dxa"/>
          </w:tcPr>
          <w:p w:rsidR="004163FD" w:rsidRPr="00367941" w:rsidRDefault="004163FD" w:rsidP="004942E8">
            <w:pPr>
              <w:widowControl w:val="0"/>
              <w:autoSpaceDE w:val="0"/>
              <w:autoSpaceDN w:val="0"/>
              <w:adjustRightInd w:val="0"/>
              <w:jc w:val="both"/>
              <w:rPr>
                <w:rFonts w:asciiTheme="minorHAnsi" w:hAnsiTheme="minorHAnsi" w:cs="Arial"/>
                <w:bCs/>
                <w:sz w:val="20"/>
                <w:szCs w:val="20"/>
                <w:lang w:val="es-MX"/>
              </w:rPr>
            </w:pPr>
          </w:p>
        </w:tc>
      </w:tr>
      <w:tr w:rsidR="004163FD" w:rsidRPr="00367941">
        <w:tc>
          <w:tcPr>
            <w:tcW w:w="4322" w:type="dxa"/>
          </w:tcPr>
          <w:p w:rsidR="004163FD" w:rsidRPr="00367941" w:rsidRDefault="004163FD" w:rsidP="004942E8">
            <w:pPr>
              <w:widowControl w:val="0"/>
              <w:autoSpaceDE w:val="0"/>
              <w:autoSpaceDN w:val="0"/>
              <w:adjustRightInd w:val="0"/>
              <w:jc w:val="both"/>
              <w:rPr>
                <w:rFonts w:asciiTheme="minorHAnsi" w:hAnsiTheme="minorHAnsi" w:cs="Arial"/>
                <w:bCs/>
                <w:sz w:val="20"/>
                <w:szCs w:val="20"/>
                <w:lang w:val="es-MX"/>
              </w:rPr>
            </w:pPr>
            <w:r w:rsidRPr="00367941">
              <w:rPr>
                <w:rFonts w:asciiTheme="minorHAnsi" w:hAnsiTheme="minorHAnsi" w:cs="Arial"/>
                <w:bCs/>
                <w:sz w:val="20"/>
                <w:szCs w:val="20"/>
                <w:lang w:val="es-MX"/>
              </w:rPr>
              <w:t>Cargo</w:t>
            </w:r>
          </w:p>
        </w:tc>
        <w:tc>
          <w:tcPr>
            <w:tcW w:w="4322" w:type="dxa"/>
          </w:tcPr>
          <w:p w:rsidR="004163FD" w:rsidRPr="00367941" w:rsidRDefault="004163FD" w:rsidP="004942E8">
            <w:pPr>
              <w:widowControl w:val="0"/>
              <w:autoSpaceDE w:val="0"/>
              <w:autoSpaceDN w:val="0"/>
              <w:adjustRightInd w:val="0"/>
              <w:jc w:val="both"/>
              <w:rPr>
                <w:rFonts w:asciiTheme="minorHAnsi" w:hAnsiTheme="minorHAnsi" w:cs="Arial"/>
                <w:bCs/>
                <w:sz w:val="20"/>
                <w:szCs w:val="20"/>
                <w:lang w:val="es-MX"/>
              </w:rPr>
            </w:pPr>
          </w:p>
        </w:tc>
      </w:tr>
      <w:tr w:rsidR="00D17ED3" w:rsidRPr="00367941" w:rsidTr="00D17ED3">
        <w:tc>
          <w:tcPr>
            <w:tcW w:w="4322" w:type="dxa"/>
          </w:tcPr>
          <w:p w:rsidR="00D17ED3" w:rsidRPr="00367941" w:rsidRDefault="00D17ED3" w:rsidP="00302160">
            <w:pPr>
              <w:widowControl w:val="0"/>
              <w:autoSpaceDE w:val="0"/>
              <w:autoSpaceDN w:val="0"/>
              <w:adjustRightInd w:val="0"/>
              <w:jc w:val="both"/>
              <w:rPr>
                <w:rFonts w:asciiTheme="minorHAnsi" w:hAnsiTheme="minorHAnsi" w:cs="Arial"/>
                <w:bCs/>
                <w:sz w:val="20"/>
                <w:szCs w:val="20"/>
                <w:lang w:val="es-MX"/>
              </w:rPr>
            </w:pPr>
            <w:r w:rsidRPr="00367941">
              <w:rPr>
                <w:rFonts w:asciiTheme="minorHAnsi" w:hAnsiTheme="minorHAnsi" w:cs="Arial"/>
                <w:bCs/>
                <w:sz w:val="20"/>
                <w:szCs w:val="20"/>
                <w:lang w:val="es-MX"/>
              </w:rPr>
              <w:t xml:space="preserve">Dirección </w:t>
            </w:r>
          </w:p>
        </w:tc>
        <w:tc>
          <w:tcPr>
            <w:tcW w:w="4322" w:type="dxa"/>
          </w:tcPr>
          <w:p w:rsidR="00D17ED3" w:rsidRPr="00367941" w:rsidRDefault="00D17ED3" w:rsidP="00302160">
            <w:pPr>
              <w:widowControl w:val="0"/>
              <w:autoSpaceDE w:val="0"/>
              <w:autoSpaceDN w:val="0"/>
              <w:adjustRightInd w:val="0"/>
              <w:jc w:val="both"/>
              <w:rPr>
                <w:rFonts w:asciiTheme="minorHAnsi" w:hAnsiTheme="minorHAnsi" w:cs="Arial"/>
                <w:bCs/>
                <w:sz w:val="20"/>
                <w:szCs w:val="20"/>
                <w:lang w:val="es-MX"/>
              </w:rPr>
            </w:pPr>
          </w:p>
        </w:tc>
      </w:tr>
    </w:tbl>
    <w:p w:rsidR="004163FD" w:rsidRPr="00367941" w:rsidRDefault="004163FD" w:rsidP="009377B8">
      <w:pPr>
        <w:widowControl w:val="0"/>
        <w:autoSpaceDE w:val="0"/>
        <w:autoSpaceDN w:val="0"/>
        <w:adjustRightInd w:val="0"/>
        <w:jc w:val="both"/>
        <w:rPr>
          <w:rFonts w:asciiTheme="minorHAnsi" w:hAnsiTheme="minorHAnsi" w:cs="Arial"/>
          <w:bCs/>
          <w:sz w:val="20"/>
          <w:szCs w:val="20"/>
          <w:lang w:val="es-MX"/>
        </w:rPr>
      </w:pPr>
    </w:p>
    <w:p w:rsidR="005A3433" w:rsidRPr="00367941" w:rsidRDefault="005A3433" w:rsidP="009377B8">
      <w:pPr>
        <w:widowControl w:val="0"/>
        <w:autoSpaceDE w:val="0"/>
        <w:autoSpaceDN w:val="0"/>
        <w:adjustRightInd w:val="0"/>
        <w:jc w:val="both"/>
        <w:rPr>
          <w:rFonts w:asciiTheme="minorHAnsi" w:hAnsiTheme="minorHAnsi" w:cs="Arial"/>
          <w:bCs/>
          <w:sz w:val="20"/>
          <w:szCs w:val="20"/>
          <w:lang w:val="es-MX"/>
        </w:rPr>
      </w:pPr>
      <w:r w:rsidRPr="00367941">
        <w:rPr>
          <w:rFonts w:asciiTheme="minorHAnsi" w:hAnsiTheme="minorHAnsi" w:cs="Arial"/>
          <w:bCs/>
          <w:sz w:val="20"/>
          <w:szCs w:val="20"/>
          <w:lang w:val="es-MX"/>
        </w:rPr>
        <w:t>Ambas partes acuerdan que en el supuesto que se den cambios en sus respectivas organizaciones lo</w:t>
      </w:r>
      <w:r w:rsidR="00AF06FF" w:rsidRPr="00367941">
        <w:rPr>
          <w:rFonts w:asciiTheme="minorHAnsi" w:hAnsiTheme="minorHAnsi" w:cs="Arial"/>
          <w:bCs/>
          <w:sz w:val="20"/>
          <w:szCs w:val="20"/>
          <w:lang w:val="es-MX"/>
        </w:rPr>
        <w:t>s</w:t>
      </w:r>
      <w:r w:rsidRPr="00367941">
        <w:rPr>
          <w:rFonts w:asciiTheme="minorHAnsi" w:hAnsiTheme="minorHAnsi" w:cs="Arial"/>
          <w:bCs/>
          <w:sz w:val="20"/>
          <w:szCs w:val="20"/>
          <w:lang w:val="es-MX"/>
        </w:rPr>
        <w:t xml:space="preserve"> Responsables serán las personas que ocupen los cargos descritos anteriormente, sin necesidad de que se modifique el presente convenio</w:t>
      </w:r>
      <w:r w:rsidR="00887F22" w:rsidRPr="00367941">
        <w:rPr>
          <w:rFonts w:asciiTheme="minorHAnsi" w:hAnsiTheme="minorHAnsi" w:cs="Arial"/>
          <w:bCs/>
          <w:sz w:val="20"/>
          <w:szCs w:val="20"/>
          <w:lang w:val="es-MX"/>
        </w:rPr>
        <w:t>, bastando comunicación escrita entre las partes, firmada por sus representantes legales</w:t>
      </w:r>
      <w:r w:rsidRPr="00367941">
        <w:rPr>
          <w:rFonts w:asciiTheme="minorHAnsi" w:hAnsiTheme="minorHAnsi" w:cs="Arial"/>
          <w:bCs/>
          <w:sz w:val="20"/>
          <w:szCs w:val="20"/>
          <w:lang w:val="es-MX"/>
        </w:rPr>
        <w:t xml:space="preserve">. </w:t>
      </w:r>
    </w:p>
    <w:p w:rsidR="004163FD" w:rsidRPr="00367941" w:rsidRDefault="004163FD" w:rsidP="007B33FB">
      <w:pPr>
        <w:widowControl w:val="0"/>
        <w:autoSpaceDE w:val="0"/>
        <w:autoSpaceDN w:val="0"/>
        <w:adjustRightInd w:val="0"/>
        <w:jc w:val="both"/>
        <w:rPr>
          <w:rFonts w:asciiTheme="minorHAnsi" w:hAnsiTheme="minorHAnsi" w:cs="Arial"/>
          <w:b/>
          <w:bCs/>
          <w:sz w:val="20"/>
          <w:szCs w:val="20"/>
          <w:lang w:val="es-MX"/>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r w:rsidRPr="00367941">
        <w:rPr>
          <w:rFonts w:asciiTheme="minorHAnsi" w:hAnsiTheme="minorHAnsi" w:cs="Arial"/>
          <w:b/>
          <w:bCs/>
          <w:sz w:val="20"/>
          <w:szCs w:val="20"/>
        </w:rPr>
        <w:t>TERCERA: DE LOS CONVENIOS ESPECÍFICOS.</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F44C6C">
      <w:pPr>
        <w:widowControl w:val="0"/>
        <w:autoSpaceDE w:val="0"/>
        <w:autoSpaceDN w:val="0"/>
        <w:adjustRightInd w:val="0"/>
        <w:jc w:val="both"/>
        <w:rPr>
          <w:rFonts w:asciiTheme="minorHAnsi" w:hAnsiTheme="minorHAnsi" w:cs="Arial"/>
          <w:sz w:val="20"/>
          <w:szCs w:val="20"/>
          <w:lang w:val="es-MX"/>
        </w:rPr>
      </w:pPr>
      <w:r w:rsidRPr="00367941">
        <w:rPr>
          <w:rFonts w:asciiTheme="minorHAnsi" w:hAnsiTheme="minorHAnsi" w:cs="Arial"/>
          <w:sz w:val="20"/>
          <w:szCs w:val="20"/>
          <w:lang w:val="es-MX"/>
        </w:rPr>
        <w:t xml:space="preserve">Ambas partes acuerdan que las “ACTIVIDADES” que se realicen dentro del marco de este Convenio tendrán que ser definidas por el Comité Técnico formado según se indica en la cláusula Sexta y mediante Convenios Específicos que se anexarán </w:t>
      </w:r>
      <w:r w:rsidR="00D17ED3" w:rsidRPr="00367941">
        <w:rPr>
          <w:rFonts w:asciiTheme="minorHAnsi" w:hAnsiTheme="minorHAnsi" w:cs="Arial"/>
          <w:sz w:val="20"/>
          <w:szCs w:val="20"/>
          <w:lang w:val="es-MX"/>
        </w:rPr>
        <w:t xml:space="preserve">y formarán parte integrante de </w:t>
      </w:r>
      <w:r w:rsidRPr="00367941">
        <w:rPr>
          <w:rFonts w:asciiTheme="minorHAnsi" w:hAnsiTheme="minorHAnsi" w:cs="Arial"/>
          <w:sz w:val="20"/>
          <w:szCs w:val="20"/>
          <w:lang w:val="es-MX"/>
        </w:rPr>
        <w:t xml:space="preserve">este Convenio. En dichos instrumentos jurídicos se detallarán los objetivos, etapas, compromisos, responsables, recursos técnicos y aportaciones económicas de cada una de las partes, para cada proyecto en particular. Dichos instrumentos serán suscritos por </w:t>
      </w:r>
      <w:r w:rsidR="00D17ED3" w:rsidRPr="00367941">
        <w:rPr>
          <w:rFonts w:asciiTheme="minorHAnsi" w:hAnsiTheme="minorHAnsi" w:cs="Arial"/>
          <w:sz w:val="20"/>
          <w:szCs w:val="20"/>
          <w:lang w:val="es-MX"/>
        </w:rPr>
        <w:t xml:space="preserve">las partes, a través de </w:t>
      </w:r>
      <w:r w:rsidRPr="00367941">
        <w:rPr>
          <w:rFonts w:asciiTheme="minorHAnsi" w:hAnsiTheme="minorHAnsi" w:cs="Arial"/>
          <w:sz w:val="20"/>
          <w:szCs w:val="20"/>
          <w:lang w:val="es-MX"/>
        </w:rPr>
        <w:t>quienes  cuenten con las facultades legales para representarlas y comprometerlas.</w:t>
      </w:r>
    </w:p>
    <w:p w:rsidR="004163FD" w:rsidRPr="00367941" w:rsidRDefault="004163FD" w:rsidP="00F44C6C">
      <w:pPr>
        <w:widowControl w:val="0"/>
        <w:autoSpaceDE w:val="0"/>
        <w:autoSpaceDN w:val="0"/>
        <w:adjustRightInd w:val="0"/>
        <w:jc w:val="both"/>
        <w:rPr>
          <w:rFonts w:asciiTheme="minorHAnsi" w:hAnsiTheme="minorHAnsi" w:cs="Arial"/>
          <w:sz w:val="20"/>
          <w:szCs w:val="20"/>
          <w:lang w:val="es-MX"/>
        </w:rPr>
      </w:pP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r w:rsidRPr="00367941">
        <w:rPr>
          <w:rFonts w:asciiTheme="minorHAnsi" w:hAnsiTheme="minorHAnsi" w:cs="Arial"/>
          <w:b/>
          <w:bCs/>
          <w:sz w:val="20"/>
          <w:szCs w:val="20"/>
        </w:rPr>
        <w:t>CUARTA: DE LAS COMUNICACIONES.</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7B33FB">
      <w:pPr>
        <w:widowControl w:val="0"/>
        <w:autoSpaceDE w:val="0"/>
        <w:autoSpaceDN w:val="0"/>
        <w:adjustRightInd w:val="0"/>
        <w:jc w:val="both"/>
        <w:rPr>
          <w:rFonts w:asciiTheme="minorHAnsi" w:hAnsiTheme="minorHAnsi" w:cs="Arial"/>
          <w:sz w:val="20"/>
          <w:szCs w:val="20"/>
        </w:rPr>
      </w:pPr>
      <w:r w:rsidRPr="00367941">
        <w:rPr>
          <w:rFonts w:asciiTheme="minorHAnsi" w:hAnsiTheme="minorHAnsi" w:cs="Arial"/>
          <w:sz w:val="20"/>
          <w:szCs w:val="20"/>
        </w:rPr>
        <w:t xml:space="preserve">Las comunicaciones referentes a cualquier aspecto de este Convenio, se deberán dirigir a los </w:t>
      </w:r>
      <w:r w:rsidR="00D17ED3" w:rsidRPr="00367941">
        <w:rPr>
          <w:rFonts w:asciiTheme="minorHAnsi" w:hAnsiTheme="minorHAnsi" w:cs="Arial"/>
          <w:sz w:val="20"/>
          <w:szCs w:val="20"/>
        </w:rPr>
        <w:t>R</w:t>
      </w:r>
      <w:r w:rsidRPr="00367941">
        <w:rPr>
          <w:rFonts w:asciiTheme="minorHAnsi" w:hAnsiTheme="minorHAnsi" w:cs="Arial"/>
          <w:sz w:val="20"/>
          <w:szCs w:val="20"/>
        </w:rPr>
        <w:t xml:space="preserve">esponsables </w:t>
      </w:r>
      <w:r w:rsidR="00D17ED3" w:rsidRPr="00367941">
        <w:rPr>
          <w:rFonts w:asciiTheme="minorHAnsi" w:hAnsiTheme="minorHAnsi" w:cs="Arial"/>
          <w:sz w:val="20"/>
          <w:szCs w:val="20"/>
        </w:rPr>
        <w:t xml:space="preserve">y a los domicilios </w:t>
      </w:r>
      <w:r w:rsidRPr="00367941">
        <w:rPr>
          <w:rFonts w:asciiTheme="minorHAnsi" w:hAnsiTheme="minorHAnsi" w:cs="Arial"/>
          <w:sz w:val="20"/>
          <w:szCs w:val="20"/>
        </w:rPr>
        <w:t>designados por las partes en la cláusula Segunda de este Convenio</w:t>
      </w:r>
      <w:r w:rsidR="00D17ED3" w:rsidRPr="00367941">
        <w:rPr>
          <w:rFonts w:asciiTheme="minorHAnsi" w:hAnsiTheme="minorHAnsi" w:cs="Arial"/>
          <w:sz w:val="20"/>
          <w:szCs w:val="20"/>
        </w:rPr>
        <w:t>, las cuales deberán realizarse con acuse de recibo.</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r w:rsidRPr="00367941">
        <w:rPr>
          <w:rFonts w:asciiTheme="minorHAnsi" w:hAnsiTheme="minorHAnsi" w:cs="Arial"/>
          <w:b/>
          <w:bCs/>
          <w:sz w:val="20"/>
          <w:szCs w:val="20"/>
        </w:rPr>
        <w:t>QUINTA: OBTENCIÓN DE RECURSOS.</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7B33FB">
      <w:pPr>
        <w:widowControl w:val="0"/>
        <w:autoSpaceDE w:val="0"/>
        <w:autoSpaceDN w:val="0"/>
        <w:adjustRightInd w:val="0"/>
        <w:jc w:val="both"/>
        <w:rPr>
          <w:rFonts w:asciiTheme="minorHAnsi" w:hAnsiTheme="minorHAnsi" w:cs="Arial"/>
          <w:sz w:val="20"/>
          <w:szCs w:val="20"/>
        </w:rPr>
      </w:pPr>
      <w:r w:rsidRPr="00367941">
        <w:rPr>
          <w:rFonts w:asciiTheme="minorHAnsi" w:hAnsiTheme="minorHAnsi" w:cs="Arial"/>
          <w:sz w:val="20"/>
          <w:szCs w:val="20"/>
        </w:rPr>
        <w:t>Ambas partes acuerdan buscar en forma conjunta ó separada, ante otras instituciones</w:t>
      </w:r>
      <w:r w:rsidR="00D17ED3" w:rsidRPr="00367941">
        <w:rPr>
          <w:rFonts w:asciiTheme="minorHAnsi" w:hAnsiTheme="minorHAnsi" w:cs="Arial"/>
          <w:sz w:val="20"/>
          <w:szCs w:val="20"/>
        </w:rPr>
        <w:t>, asociaciones, entidades, organismos y/o</w:t>
      </w:r>
      <w:r w:rsidRPr="00367941">
        <w:rPr>
          <w:rFonts w:asciiTheme="minorHAnsi" w:hAnsiTheme="minorHAnsi" w:cs="Arial"/>
          <w:sz w:val="20"/>
          <w:szCs w:val="20"/>
        </w:rPr>
        <w:t xml:space="preserve"> dependencias gubernamentales</w:t>
      </w:r>
      <w:r w:rsidR="00D17ED3" w:rsidRPr="00367941">
        <w:rPr>
          <w:rFonts w:asciiTheme="minorHAnsi" w:hAnsiTheme="minorHAnsi" w:cs="Arial"/>
          <w:sz w:val="20"/>
          <w:szCs w:val="20"/>
        </w:rPr>
        <w:t xml:space="preserve">, públicos o privados, </w:t>
      </w:r>
      <w:r w:rsidRPr="00367941">
        <w:rPr>
          <w:rFonts w:asciiTheme="minorHAnsi" w:hAnsiTheme="minorHAnsi" w:cs="Arial"/>
          <w:sz w:val="20"/>
          <w:szCs w:val="20"/>
        </w:rPr>
        <w:t xml:space="preserve"> </w:t>
      </w:r>
      <w:r w:rsidRPr="00367941">
        <w:rPr>
          <w:rFonts w:asciiTheme="minorHAnsi" w:hAnsiTheme="minorHAnsi" w:cs="Arial"/>
          <w:bCs/>
          <w:sz w:val="20"/>
          <w:szCs w:val="20"/>
        </w:rPr>
        <w:t>nacional</w:t>
      </w:r>
      <w:r w:rsidR="00D17ED3" w:rsidRPr="00367941">
        <w:rPr>
          <w:rFonts w:asciiTheme="minorHAnsi" w:hAnsiTheme="minorHAnsi" w:cs="Arial"/>
          <w:bCs/>
          <w:sz w:val="20"/>
          <w:szCs w:val="20"/>
        </w:rPr>
        <w:t>es</w:t>
      </w:r>
      <w:r w:rsidRPr="00367941">
        <w:rPr>
          <w:rFonts w:asciiTheme="minorHAnsi" w:hAnsiTheme="minorHAnsi" w:cs="Arial"/>
          <w:b/>
          <w:bCs/>
          <w:sz w:val="20"/>
          <w:szCs w:val="20"/>
        </w:rPr>
        <w:t xml:space="preserve"> </w:t>
      </w:r>
      <w:r w:rsidRPr="00367941">
        <w:rPr>
          <w:rFonts w:asciiTheme="minorHAnsi" w:hAnsiTheme="minorHAnsi" w:cs="Arial"/>
          <w:sz w:val="20"/>
          <w:szCs w:val="20"/>
        </w:rPr>
        <w:t>o internacional</w:t>
      </w:r>
      <w:r w:rsidR="00D17ED3" w:rsidRPr="00367941">
        <w:rPr>
          <w:rFonts w:asciiTheme="minorHAnsi" w:hAnsiTheme="minorHAnsi" w:cs="Arial"/>
          <w:sz w:val="20"/>
          <w:szCs w:val="20"/>
        </w:rPr>
        <w:t>es</w:t>
      </w:r>
      <w:r w:rsidRPr="00367941">
        <w:rPr>
          <w:rFonts w:asciiTheme="minorHAnsi" w:hAnsiTheme="minorHAnsi" w:cs="Arial"/>
          <w:sz w:val="20"/>
          <w:szCs w:val="20"/>
        </w:rPr>
        <w:t xml:space="preserve">, la obtención de los recursos necesarios para el desarrollo </w:t>
      </w:r>
      <w:r w:rsidRPr="00367941">
        <w:rPr>
          <w:rFonts w:asciiTheme="minorHAnsi" w:hAnsiTheme="minorHAnsi" w:cs="Arial"/>
          <w:bCs/>
          <w:sz w:val="20"/>
          <w:szCs w:val="20"/>
        </w:rPr>
        <w:t>de los programas o proyectos objeto de los Convenios Específicos aprobados</w:t>
      </w:r>
      <w:r w:rsidRPr="00367941">
        <w:rPr>
          <w:rFonts w:asciiTheme="minorHAnsi" w:hAnsiTheme="minorHAnsi" w:cs="Arial"/>
          <w:sz w:val="20"/>
          <w:szCs w:val="20"/>
        </w:rPr>
        <w:t>, en caso de que dichos recursos no puedan ser aportados total o parcialmente por las partes.</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r w:rsidRPr="00367941">
        <w:rPr>
          <w:rFonts w:asciiTheme="minorHAnsi" w:hAnsiTheme="minorHAnsi" w:cs="Arial"/>
          <w:b/>
          <w:bCs/>
          <w:sz w:val="20"/>
          <w:szCs w:val="20"/>
        </w:rPr>
        <w:t>SEXTA: COMITÉ TÉCNICO</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7176EB">
      <w:pPr>
        <w:widowControl w:val="0"/>
        <w:autoSpaceDE w:val="0"/>
        <w:autoSpaceDN w:val="0"/>
        <w:adjustRightInd w:val="0"/>
        <w:jc w:val="both"/>
        <w:rPr>
          <w:rFonts w:asciiTheme="minorHAnsi" w:hAnsiTheme="minorHAnsi" w:cs="Arial"/>
          <w:sz w:val="20"/>
          <w:szCs w:val="20"/>
          <w:lang w:val="es-MX"/>
        </w:rPr>
      </w:pPr>
      <w:r w:rsidRPr="00367941">
        <w:rPr>
          <w:rFonts w:asciiTheme="minorHAnsi" w:hAnsiTheme="minorHAnsi" w:cs="Arial"/>
          <w:sz w:val="20"/>
          <w:szCs w:val="20"/>
          <w:lang w:val="es-MX"/>
        </w:rPr>
        <w:t>Ambas partes acuerdan formar un Comité Técnico</w:t>
      </w:r>
      <w:r w:rsidR="005A3433" w:rsidRPr="00367941">
        <w:rPr>
          <w:rFonts w:asciiTheme="minorHAnsi" w:hAnsiTheme="minorHAnsi" w:cs="Arial"/>
          <w:sz w:val="20"/>
          <w:szCs w:val="20"/>
          <w:lang w:val="es-MX"/>
        </w:rPr>
        <w:t xml:space="preserve">, que subsistirá por el tiempo que el presente convenio se encuentre vigente, el cual estará </w:t>
      </w:r>
      <w:r w:rsidRPr="00367941">
        <w:rPr>
          <w:rFonts w:asciiTheme="minorHAnsi" w:hAnsiTheme="minorHAnsi" w:cs="Arial"/>
          <w:sz w:val="20"/>
          <w:szCs w:val="20"/>
          <w:lang w:val="es-MX"/>
        </w:rPr>
        <w:t xml:space="preserve">compuesto por </w:t>
      </w:r>
      <w:r w:rsidRPr="00073ABA">
        <w:rPr>
          <w:rFonts w:asciiTheme="minorHAnsi" w:hAnsiTheme="minorHAnsi" w:cs="Arial"/>
          <w:sz w:val="20"/>
          <w:szCs w:val="20"/>
          <w:u w:val="single"/>
          <w:lang w:val="es-MX"/>
        </w:rPr>
        <w:t>igual número de representantes de cada una</w:t>
      </w:r>
      <w:r w:rsidRPr="00367941">
        <w:rPr>
          <w:rFonts w:asciiTheme="minorHAnsi" w:hAnsiTheme="minorHAnsi" w:cs="Arial"/>
          <w:sz w:val="20"/>
          <w:szCs w:val="20"/>
          <w:lang w:val="es-MX"/>
        </w:rPr>
        <w:t xml:space="preserve"> y cuya función consistirá en:</w:t>
      </w:r>
    </w:p>
    <w:p w:rsidR="004163FD" w:rsidRPr="00367941" w:rsidRDefault="004163FD" w:rsidP="007176EB">
      <w:pPr>
        <w:widowControl w:val="0"/>
        <w:autoSpaceDE w:val="0"/>
        <w:autoSpaceDN w:val="0"/>
        <w:adjustRightInd w:val="0"/>
        <w:jc w:val="both"/>
        <w:rPr>
          <w:rFonts w:asciiTheme="minorHAnsi" w:hAnsiTheme="minorHAnsi" w:cs="Arial"/>
          <w:sz w:val="20"/>
          <w:szCs w:val="20"/>
          <w:lang w:val="es-MX"/>
        </w:rPr>
      </w:pPr>
    </w:p>
    <w:p w:rsidR="004163FD" w:rsidRPr="00073ABA" w:rsidRDefault="004163FD" w:rsidP="007176EB">
      <w:pPr>
        <w:widowControl w:val="0"/>
        <w:numPr>
          <w:ilvl w:val="0"/>
          <w:numId w:val="8"/>
        </w:numPr>
        <w:autoSpaceDE w:val="0"/>
        <w:autoSpaceDN w:val="0"/>
        <w:adjustRightInd w:val="0"/>
        <w:jc w:val="both"/>
        <w:rPr>
          <w:rFonts w:asciiTheme="minorHAnsi" w:hAnsiTheme="minorHAnsi" w:cs="Arial"/>
          <w:sz w:val="20"/>
          <w:szCs w:val="20"/>
          <w:u w:val="single"/>
          <w:lang w:val="es-MX"/>
        </w:rPr>
      </w:pPr>
      <w:r w:rsidRPr="00073ABA">
        <w:rPr>
          <w:rFonts w:asciiTheme="minorHAnsi" w:hAnsiTheme="minorHAnsi" w:cs="Arial"/>
          <w:sz w:val="20"/>
          <w:szCs w:val="20"/>
          <w:u w:val="single"/>
          <w:lang w:val="es-MX"/>
        </w:rPr>
        <w:t>Aprobar el plan de trabajo conjunto para cada Convenio Específico, incluyendo su calendario, metas, lista de participantes y responsables.</w:t>
      </w:r>
    </w:p>
    <w:p w:rsidR="004163FD" w:rsidRPr="00073ABA" w:rsidRDefault="004163FD" w:rsidP="007176EB">
      <w:pPr>
        <w:widowControl w:val="0"/>
        <w:numPr>
          <w:ilvl w:val="0"/>
          <w:numId w:val="8"/>
        </w:numPr>
        <w:autoSpaceDE w:val="0"/>
        <w:autoSpaceDN w:val="0"/>
        <w:adjustRightInd w:val="0"/>
        <w:jc w:val="both"/>
        <w:rPr>
          <w:rFonts w:asciiTheme="minorHAnsi" w:hAnsiTheme="minorHAnsi" w:cs="Arial"/>
          <w:sz w:val="20"/>
          <w:szCs w:val="20"/>
          <w:u w:val="single"/>
          <w:lang w:val="es-MX"/>
        </w:rPr>
      </w:pPr>
      <w:r w:rsidRPr="00073ABA">
        <w:rPr>
          <w:rFonts w:asciiTheme="minorHAnsi" w:hAnsiTheme="minorHAnsi" w:cs="Arial"/>
          <w:sz w:val="20"/>
          <w:szCs w:val="20"/>
          <w:u w:val="single"/>
          <w:lang w:val="es-MX"/>
        </w:rPr>
        <w:t>Determinar los montos de las aportaciones que se comprometan a contribuir cada una de las partes en los Convenios Específicos que se suscriban.</w:t>
      </w:r>
    </w:p>
    <w:p w:rsidR="004163FD" w:rsidRPr="00073ABA" w:rsidRDefault="004163FD" w:rsidP="007176EB">
      <w:pPr>
        <w:widowControl w:val="0"/>
        <w:numPr>
          <w:ilvl w:val="0"/>
          <w:numId w:val="8"/>
        </w:numPr>
        <w:autoSpaceDE w:val="0"/>
        <w:autoSpaceDN w:val="0"/>
        <w:adjustRightInd w:val="0"/>
        <w:jc w:val="both"/>
        <w:rPr>
          <w:rFonts w:asciiTheme="minorHAnsi" w:hAnsiTheme="minorHAnsi" w:cs="Arial"/>
          <w:sz w:val="20"/>
          <w:szCs w:val="20"/>
          <w:u w:val="single"/>
          <w:lang w:val="es-MX"/>
        </w:rPr>
      </w:pPr>
      <w:r w:rsidRPr="00073ABA">
        <w:rPr>
          <w:rFonts w:asciiTheme="minorHAnsi" w:hAnsiTheme="minorHAnsi" w:cs="Arial"/>
          <w:sz w:val="20"/>
          <w:szCs w:val="20"/>
          <w:u w:val="single"/>
          <w:lang w:val="es-MX"/>
        </w:rPr>
        <w:t>Fijar los porcentajes de participación de los beneficios de cada parte para cada proyecto específico.</w:t>
      </w:r>
    </w:p>
    <w:p w:rsidR="004163FD" w:rsidRPr="00073ABA" w:rsidRDefault="004163FD" w:rsidP="007176EB">
      <w:pPr>
        <w:widowControl w:val="0"/>
        <w:numPr>
          <w:ilvl w:val="0"/>
          <w:numId w:val="8"/>
        </w:numPr>
        <w:autoSpaceDE w:val="0"/>
        <w:autoSpaceDN w:val="0"/>
        <w:adjustRightInd w:val="0"/>
        <w:jc w:val="both"/>
        <w:rPr>
          <w:rFonts w:asciiTheme="minorHAnsi" w:hAnsiTheme="minorHAnsi" w:cs="Arial"/>
          <w:sz w:val="20"/>
          <w:szCs w:val="20"/>
          <w:u w:val="single"/>
          <w:lang w:val="es-MX"/>
        </w:rPr>
      </w:pPr>
      <w:r w:rsidRPr="00073ABA">
        <w:rPr>
          <w:rFonts w:asciiTheme="minorHAnsi" w:hAnsiTheme="minorHAnsi" w:cs="Arial"/>
          <w:sz w:val="20"/>
          <w:szCs w:val="20"/>
          <w:u w:val="single"/>
          <w:lang w:val="es-MX"/>
        </w:rPr>
        <w:t xml:space="preserve">Normar las relaciones derivadas del presente Convenio entre </w:t>
      </w:r>
      <w:r w:rsidRPr="00073ABA">
        <w:rPr>
          <w:rFonts w:asciiTheme="minorHAnsi" w:hAnsiTheme="minorHAnsi" w:cs="Arial"/>
          <w:b/>
          <w:bCs/>
          <w:sz w:val="20"/>
          <w:szCs w:val="20"/>
          <w:u w:val="single"/>
        </w:rPr>
        <w:t>“</w:t>
      </w:r>
      <w:r w:rsidR="00367941" w:rsidRPr="00073ABA">
        <w:rPr>
          <w:rFonts w:asciiTheme="minorHAnsi" w:hAnsiTheme="minorHAnsi" w:cs="Arial"/>
          <w:b/>
          <w:bCs/>
          <w:sz w:val="20"/>
          <w:szCs w:val="20"/>
          <w:u w:val="single"/>
        </w:rPr>
        <w:t>LA EMPRESA</w:t>
      </w:r>
      <w:r w:rsidRPr="00073ABA">
        <w:rPr>
          <w:rFonts w:asciiTheme="minorHAnsi" w:hAnsiTheme="minorHAnsi" w:cs="Arial"/>
          <w:b/>
          <w:bCs/>
          <w:sz w:val="20"/>
          <w:szCs w:val="20"/>
          <w:u w:val="single"/>
        </w:rPr>
        <w:t xml:space="preserve">” </w:t>
      </w:r>
      <w:r w:rsidRPr="00073ABA">
        <w:rPr>
          <w:rFonts w:asciiTheme="minorHAnsi" w:hAnsiTheme="minorHAnsi" w:cs="Arial"/>
          <w:sz w:val="20"/>
          <w:szCs w:val="20"/>
          <w:u w:val="single"/>
          <w:lang w:val="es-MX"/>
        </w:rPr>
        <w:t xml:space="preserve">y “LA </w:t>
      </w:r>
      <w:r w:rsidR="00367941" w:rsidRPr="00073ABA">
        <w:rPr>
          <w:rFonts w:asciiTheme="minorHAnsi" w:hAnsiTheme="minorHAnsi" w:cs="Arial"/>
          <w:sz w:val="20"/>
          <w:szCs w:val="20"/>
          <w:u w:val="single"/>
          <w:lang w:val="es-MX"/>
        </w:rPr>
        <w:t>UNIVERSIDAD</w:t>
      </w:r>
      <w:r w:rsidRPr="00073ABA">
        <w:rPr>
          <w:rFonts w:asciiTheme="minorHAnsi" w:hAnsiTheme="minorHAnsi" w:cs="Arial"/>
          <w:sz w:val="20"/>
          <w:szCs w:val="20"/>
          <w:u w:val="single"/>
          <w:lang w:val="es-MX"/>
        </w:rPr>
        <w:t>”.</w:t>
      </w:r>
    </w:p>
    <w:p w:rsidR="004163FD" w:rsidRPr="00073ABA" w:rsidRDefault="004163FD" w:rsidP="007176EB">
      <w:pPr>
        <w:widowControl w:val="0"/>
        <w:numPr>
          <w:ilvl w:val="0"/>
          <w:numId w:val="8"/>
        </w:numPr>
        <w:autoSpaceDE w:val="0"/>
        <w:autoSpaceDN w:val="0"/>
        <w:adjustRightInd w:val="0"/>
        <w:jc w:val="both"/>
        <w:rPr>
          <w:rFonts w:asciiTheme="minorHAnsi" w:hAnsiTheme="minorHAnsi" w:cs="Arial"/>
          <w:sz w:val="20"/>
          <w:szCs w:val="20"/>
          <w:u w:val="single"/>
          <w:lang w:val="es-MX"/>
        </w:rPr>
      </w:pPr>
      <w:r w:rsidRPr="00073ABA">
        <w:rPr>
          <w:rFonts w:asciiTheme="minorHAnsi" w:hAnsiTheme="minorHAnsi" w:cs="Arial"/>
          <w:sz w:val="20"/>
          <w:szCs w:val="20"/>
          <w:u w:val="single"/>
        </w:rPr>
        <w:t>Coordinar la elaboración y firma de los Convenios Específicos emanados del presente instrumento.</w:t>
      </w:r>
    </w:p>
    <w:p w:rsidR="004163FD" w:rsidRPr="00367941" w:rsidRDefault="004163FD" w:rsidP="007176EB">
      <w:pPr>
        <w:widowControl w:val="0"/>
        <w:autoSpaceDE w:val="0"/>
        <w:autoSpaceDN w:val="0"/>
        <w:adjustRightInd w:val="0"/>
        <w:jc w:val="both"/>
        <w:rPr>
          <w:rFonts w:asciiTheme="minorHAnsi" w:hAnsiTheme="minorHAnsi" w:cs="Arial"/>
          <w:sz w:val="20"/>
          <w:szCs w:val="20"/>
          <w:lang w:val="es-MX"/>
        </w:rPr>
      </w:pPr>
    </w:p>
    <w:p w:rsidR="005A3433" w:rsidRPr="00367941" w:rsidRDefault="005A3433" w:rsidP="007176EB">
      <w:pPr>
        <w:widowControl w:val="0"/>
        <w:autoSpaceDE w:val="0"/>
        <w:autoSpaceDN w:val="0"/>
        <w:adjustRightInd w:val="0"/>
        <w:jc w:val="both"/>
        <w:rPr>
          <w:rFonts w:asciiTheme="minorHAnsi" w:hAnsiTheme="minorHAnsi" w:cs="Arial"/>
          <w:sz w:val="20"/>
          <w:szCs w:val="20"/>
          <w:lang w:val="es-MX"/>
        </w:rPr>
      </w:pPr>
      <w:r w:rsidRPr="00367941">
        <w:rPr>
          <w:rFonts w:asciiTheme="minorHAnsi" w:hAnsiTheme="minorHAnsi" w:cs="Arial"/>
          <w:sz w:val="20"/>
          <w:szCs w:val="20"/>
          <w:lang w:val="es-MX"/>
        </w:rPr>
        <w:t>Las decisiones que tome el C</w:t>
      </w:r>
      <w:r w:rsidR="004163FD" w:rsidRPr="00367941">
        <w:rPr>
          <w:rFonts w:asciiTheme="minorHAnsi" w:hAnsiTheme="minorHAnsi" w:cs="Arial"/>
          <w:sz w:val="20"/>
          <w:szCs w:val="20"/>
          <w:lang w:val="es-MX"/>
        </w:rPr>
        <w:t xml:space="preserve">omité </w:t>
      </w:r>
      <w:r w:rsidRPr="00367941">
        <w:rPr>
          <w:rFonts w:asciiTheme="minorHAnsi" w:hAnsiTheme="minorHAnsi" w:cs="Arial"/>
          <w:sz w:val="20"/>
          <w:szCs w:val="20"/>
          <w:lang w:val="es-MX"/>
        </w:rPr>
        <w:t>T</w:t>
      </w:r>
      <w:r w:rsidR="004163FD" w:rsidRPr="00367941">
        <w:rPr>
          <w:rFonts w:asciiTheme="minorHAnsi" w:hAnsiTheme="minorHAnsi" w:cs="Arial"/>
          <w:sz w:val="20"/>
          <w:szCs w:val="20"/>
          <w:lang w:val="es-MX"/>
        </w:rPr>
        <w:t xml:space="preserve">écnico </w:t>
      </w:r>
      <w:r w:rsidRPr="00367941">
        <w:rPr>
          <w:rFonts w:asciiTheme="minorHAnsi" w:hAnsiTheme="minorHAnsi" w:cs="Arial"/>
          <w:sz w:val="20"/>
          <w:szCs w:val="20"/>
          <w:lang w:val="es-MX"/>
        </w:rPr>
        <w:t xml:space="preserve">deberán establecerse en minutas que se levantarán para cada reunión y las cuales se anexarán y formarán parte del presente Convenio. Dichas decisiones, en el caso de </w:t>
      </w:r>
      <w:r w:rsidR="00367941">
        <w:rPr>
          <w:rFonts w:asciiTheme="minorHAnsi" w:hAnsiTheme="minorHAnsi" w:cs="Arial"/>
          <w:sz w:val="20"/>
          <w:szCs w:val="20"/>
          <w:lang w:val="es-MX"/>
        </w:rPr>
        <w:t>LA EMPRESA</w:t>
      </w:r>
      <w:r w:rsidRPr="00367941">
        <w:rPr>
          <w:rFonts w:asciiTheme="minorHAnsi" w:hAnsiTheme="minorHAnsi" w:cs="Arial"/>
          <w:sz w:val="20"/>
          <w:szCs w:val="20"/>
          <w:lang w:val="es-MX"/>
        </w:rPr>
        <w:t xml:space="preserve"> deberán ser avaladas por </w:t>
      </w:r>
      <w:r w:rsidRPr="00073ABA">
        <w:rPr>
          <w:rFonts w:asciiTheme="minorHAnsi" w:hAnsiTheme="minorHAnsi" w:cs="Arial"/>
          <w:sz w:val="20"/>
          <w:szCs w:val="20"/>
          <w:u w:val="single"/>
          <w:lang w:val="es-MX"/>
        </w:rPr>
        <w:t>el Responsable designado y por su Director General</w:t>
      </w:r>
      <w:r w:rsidRPr="00367941">
        <w:rPr>
          <w:rFonts w:asciiTheme="minorHAnsi" w:hAnsiTheme="minorHAnsi" w:cs="Arial"/>
          <w:sz w:val="20"/>
          <w:szCs w:val="20"/>
          <w:lang w:val="es-MX"/>
        </w:rPr>
        <w:t xml:space="preserve"> y en el caso de la </w:t>
      </w:r>
      <w:r w:rsidR="00367941">
        <w:rPr>
          <w:rFonts w:asciiTheme="minorHAnsi" w:hAnsiTheme="minorHAnsi" w:cs="Arial"/>
          <w:sz w:val="20"/>
          <w:szCs w:val="20"/>
          <w:lang w:val="es-MX"/>
        </w:rPr>
        <w:t>UNIVERSIDAD</w:t>
      </w:r>
      <w:r w:rsidRPr="00367941">
        <w:rPr>
          <w:rFonts w:asciiTheme="minorHAnsi" w:hAnsiTheme="minorHAnsi" w:cs="Arial"/>
          <w:sz w:val="20"/>
          <w:szCs w:val="20"/>
          <w:lang w:val="es-MX"/>
        </w:rPr>
        <w:t xml:space="preserve"> </w:t>
      </w:r>
      <w:r w:rsidR="004163FD" w:rsidRPr="00367941">
        <w:rPr>
          <w:rFonts w:asciiTheme="minorHAnsi" w:hAnsiTheme="minorHAnsi" w:cs="Arial"/>
          <w:sz w:val="20"/>
          <w:szCs w:val="20"/>
          <w:lang w:val="es-MX"/>
        </w:rPr>
        <w:t xml:space="preserve">con el visto bueno del </w:t>
      </w:r>
      <w:r w:rsidR="00887F22" w:rsidRPr="00073ABA">
        <w:rPr>
          <w:rFonts w:asciiTheme="minorHAnsi" w:hAnsiTheme="minorHAnsi" w:cs="Arial"/>
          <w:sz w:val="20"/>
          <w:szCs w:val="20"/>
          <w:u w:val="single"/>
          <w:lang w:val="es-MX"/>
        </w:rPr>
        <w:t>R</w:t>
      </w:r>
      <w:r w:rsidR="004163FD" w:rsidRPr="00073ABA">
        <w:rPr>
          <w:rFonts w:asciiTheme="minorHAnsi" w:hAnsiTheme="minorHAnsi" w:cs="Arial"/>
          <w:sz w:val="20"/>
          <w:szCs w:val="20"/>
          <w:u w:val="single"/>
          <w:lang w:val="es-MX"/>
        </w:rPr>
        <w:t>esponsable</w:t>
      </w:r>
      <w:r w:rsidRPr="00367941">
        <w:rPr>
          <w:rFonts w:asciiTheme="minorHAnsi" w:hAnsiTheme="minorHAnsi" w:cs="Arial"/>
          <w:sz w:val="20"/>
          <w:szCs w:val="20"/>
          <w:lang w:val="es-MX"/>
        </w:rPr>
        <w:t xml:space="preserve">. </w:t>
      </w:r>
    </w:p>
    <w:p w:rsidR="005A3433" w:rsidRPr="00367941" w:rsidRDefault="005A3433" w:rsidP="007176EB">
      <w:pPr>
        <w:widowControl w:val="0"/>
        <w:autoSpaceDE w:val="0"/>
        <w:autoSpaceDN w:val="0"/>
        <w:adjustRightInd w:val="0"/>
        <w:jc w:val="both"/>
        <w:rPr>
          <w:rFonts w:asciiTheme="minorHAnsi" w:hAnsiTheme="minorHAnsi" w:cs="Arial"/>
          <w:sz w:val="20"/>
          <w:szCs w:val="20"/>
          <w:lang w:val="es-MX"/>
        </w:rPr>
      </w:pPr>
    </w:p>
    <w:p w:rsidR="004163FD" w:rsidRPr="00367941" w:rsidRDefault="005A3433" w:rsidP="007176EB">
      <w:pPr>
        <w:widowControl w:val="0"/>
        <w:numPr>
          <w:ins w:id="0" w:author="i0043946" w:date="2010-02-03T12:24:00Z"/>
        </w:numPr>
        <w:autoSpaceDE w:val="0"/>
        <w:autoSpaceDN w:val="0"/>
        <w:adjustRightInd w:val="0"/>
        <w:jc w:val="both"/>
        <w:rPr>
          <w:rFonts w:asciiTheme="minorHAnsi" w:hAnsiTheme="minorHAnsi" w:cs="Arial"/>
          <w:sz w:val="20"/>
          <w:szCs w:val="20"/>
          <w:lang w:val="es-MX"/>
        </w:rPr>
      </w:pPr>
      <w:r w:rsidRPr="00367941">
        <w:rPr>
          <w:rFonts w:asciiTheme="minorHAnsi" w:hAnsiTheme="minorHAnsi" w:cs="Arial"/>
          <w:sz w:val="20"/>
          <w:szCs w:val="20"/>
          <w:lang w:val="es-MX"/>
        </w:rPr>
        <w:t xml:space="preserve">La integración del Comité Técnico </w:t>
      </w:r>
      <w:r w:rsidR="004163FD" w:rsidRPr="00367941">
        <w:rPr>
          <w:rFonts w:asciiTheme="minorHAnsi" w:hAnsiTheme="minorHAnsi" w:cs="Arial"/>
          <w:sz w:val="20"/>
          <w:szCs w:val="20"/>
          <w:lang w:val="es-MX"/>
        </w:rPr>
        <w:t xml:space="preserve">deberá </w:t>
      </w:r>
      <w:r w:rsidRPr="00367941">
        <w:rPr>
          <w:rFonts w:asciiTheme="minorHAnsi" w:hAnsiTheme="minorHAnsi" w:cs="Arial"/>
          <w:sz w:val="20"/>
          <w:szCs w:val="20"/>
          <w:lang w:val="es-MX"/>
        </w:rPr>
        <w:t xml:space="preserve">constar en la minuta correspondiente y se entenderá que la misma forma parte integrante del presente </w:t>
      </w:r>
      <w:r w:rsidR="004163FD" w:rsidRPr="00367941">
        <w:rPr>
          <w:rFonts w:asciiTheme="minorHAnsi" w:hAnsiTheme="minorHAnsi" w:cs="Arial"/>
          <w:sz w:val="20"/>
          <w:szCs w:val="20"/>
          <w:lang w:val="es-MX"/>
        </w:rPr>
        <w:t>instrumento.</w:t>
      </w:r>
    </w:p>
    <w:p w:rsidR="004163FD" w:rsidRPr="00367941" w:rsidRDefault="004163FD" w:rsidP="007B33FB">
      <w:pPr>
        <w:widowControl w:val="0"/>
        <w:autoSpaceDE w:val="0"/>
        <w:autoSpaceDN w:val="0"/>
        <w:adjustRightInd w:val="0"/>
        <w:jc w:val="both"/>
        <w:rPr>
          <w:rFonts w:asciiTheme="minorHAnsi" w:hAnsiTheme="minorHAnsi" w:cs="Arial"/>
          <w:sz w:val="20"/>
          <w:szCs w:val="20"/>
          <w:lang w:val="es-MX"/>
        </w:rPr>
      </w:pPr>
    </w:p>
    <w:p w:rsidR="004163FD" w:rsidRPr="00367941" w:rsidRDefault="004163FD" w:rsidP="007B33FB">
      <w:pPr>
        <w:widowControl w:val="0"/>
        <w:autoSpaceDE w:val="0"/>
        <w:autoSpaceDN w:val="0"/>
        <w:adjustRightInd w:val="0"/>
        <w:jc w:val="both"/>
        <w:rPr>
          <w:rFonts w:asciiTheme="minorHAnsi" w:hAnsiTheme="minorHAnsi" w:cs="Arial"/>
          <w:sz w:val="20"/>
          <w:szCs w:val="20"/>
        </w:rPr>
      </w:pPr>
      <w:r w:rsidRPr="00367941">
        <w:rPr>
          <w:rFonts w:asciiTheme="minorHAnsi" w:hAnsiTheme="minorHAnsi" w:cs="Arial"/>
          <w:sz w:val="20"/>
          <w:szCs w:val="20"/>
        </w:rPr>
        <w:t>El Comité  Técnico deberá formarse dentro de los quince días posteriores a la suscripción de este Convenio.</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r w:rsidRPr="00367941">
        <w:rPr>
          <w:rFonts w:asciiTheme="minorHAnsi" w:hAnsiTheme="minorHAnsi" w:cs="Arial"/>
          <w:b/>
          <w:bCs/>
          <w:sz w:val="20"/>
          <w:szCs w:val="20"/>
        </w:rPr>
        <w:t>SÉPTIMA: RELACIÓN LABORAL.</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7B33FB">
      <w:pPr>
        <w:widowControl w:val="0"/>
        <w:autoSpaceDE w:val="0"/>
        <w:autoSpaceDN w:val="0"/>
        <w:adjustRightInd w:val="0"/>
        <w:jc w:val="both"/>
        <w:rPr>
          <w:rFonts w:asciiTheme="minorHAnsi" w:hAnsiTheme="minorHAnsi" w:cs="Arial"/>
          <w:sz w:val="20"/>
          <w:szCs w:val="20"/>
        </w:rPr>
      </w:pPr>
      <w:r w:rsidRPr="00367941">
        <w:rPr>
          <w:rFonts w:asciiTheme="minorHAnsi" w:hAnsiTheme="minorHAnsi" w:cs="Arial"/>
          <w:sz w:val="20"/>
          <w:szCs w:val="20"/>
        </w:rPr>
        <w:t xml:space="preserve">Las partes convienen que el personal comisionado por cada una de ellas para la realización del objeto </w:t>
      </w:r>
      <w:r w:rsidRPr="00367941">
        <w:rPr>
          <w:rFonts w:asciiTheme="minorHAnsi" w:hAnsiTheme="minorHAnsi" w:cs="Arial"/>
          <w:sz w:val="20"/>
          <w:szCs w:val="20"/>
        </w:rPr>
        <w:lastRenderedPageBreak/>
        <w:t>materia de este Convenio, se entenderá relacionado exclusivamente con aquella que lo empleó; por ende, asumirán su responsabilidad por este concepto y en ningún caso serán consideradas como patrones solidarios o sustitutos.</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7B33FB">
      <w:pPr>
        <w:widowControl w:val="0"/>
        <w:autoSpaceDE w:val="0"/>
        <w:autoSpaceDN w:val="0"/>
        <w:adjustRightInd w:val="0"/>
        <w:jc w:val="both"/>
        <w:rPr>
          <w:rFonts w:asciiTheme="minorHAnsi" w:hAnsiTheme="minorHAnsi" w:cs="Arial"/>
          <w:bCs/>
          <w:sz w:val="20"/>
          <w:szCs w:val="20"/>
        </w:rPr>
      </w:pPr>
      <w:r w:rsidRPr="00367941">
        <w:rPr>
          <w:rFonts w:asciiTheme="minorHAnsi" w:hAnsiTheme="minorHAnsi" w:cs="Arial"/>
          <w:sz w:val="20"/>
          <w:szCs w:val="20"/>
        </w:rPr>
        <w:t xml:space="preserve">Si en la realización de un proyecto interviene personal que preste sus servicios a instituciones o personas distintas a las partes, éste continuará siempre bajo la dirección y dependencia de la institución o persona para la cual trabaja, por lo que su participación no originará relación de carácter laboral con </w:t>
      </w:r>
      <w:r w:rsidRPr="00367941">
        <w:rPr>
          <w:rFonts w:asciiTheme="minorHAnsi" w:hAnsiTheme="minorHAnsi" w:cs="Arial"/>
          <w:b/>
          <w:bCs/>
          <w:sz w:val="20"/>
          <w:szCs w:val="20"/>
        </w:rPr>
        <w:t>“</w:t>
      </w:r>
      <w:r w:rsidR="00367941">
        <w:rPr>
          <w:rFonts w:asciiTheme="minorHAnsi" w:hAnsiTheme="minorHAnsi" w:cs="Arial"/>
          <w:b/>
          <w:bCs/>
          <w:sz w:val="20"/>
          <w:szCs w:val="20"/>
        </w:rPr>
        <w:t>LA EMPRESA</w:t>
      </w:r>
      <w:r w:rsidRPr="00367941">
        <w:rPr>
          <w:rFonts w:asciiTheme="minorHAnsi" w:hAnsiTheme="minorHAnsi" w:cs="Arial"/>
          <w:b/>
          <w:bCs/>
          <w:sz w:val="20"/>
          <w:szCs w:val="20"/>
        </w:rPr>
        <w:t>”</w:t>
      </w:r>
      <w:r w:rsidRPr="00367941">
        <w:rPr>
          <w:rFonts w:asciiTheme="minorHAnsi" w:hAnsiTheme="minorHAnsi" w:cs="Arial"/>
          <w:sz w:val="20"/>
          <w:szCs w:val="20"/>
        </w:rPr>
        <w:t xml:space="preserve"> ni con “LA </w:t>
      </w:r>
      <w:r w:rsidR="00367941">
        <w:rPr>
          <w:rFonts w:asciiTheme="minorHAnsi" w:hAnsiTheme="minorHAnsi" w:cs="Arial"/>
          <w:sz w:val="20"/>
          <w:szCs w:val="20"/>
        </w:rPr>
        <w:t>UNIVERSIDAD</w:t>
      </w:r>
      <w:r w:rsidRPr="00367941">
        <w:rPr>
          <w:rFonts w:asciiTheme="minorHAnsi" w:hAnsiTheme="minorHAnsi" w:cs="Arial"/>
          <w:sz w:val="20"/>
          <w:szCs w:val="20"/>
        </w:rPr>
        <w:t>”</w:t>
      </w:r>
      <w:r w:rsidRPr="00367941">
        <w:rPr>
          <w:rFonts w:asciiTheme="minorHAnsi" w:hAnsiTheme="minorHAnsi" w:cs="Arial"/>
          <w:bCs/>
          <w:sz w:val="20"/>
          <w:szCs w:val="20"/>
        </w:rPr>
        <w:t>.</w:t>
      </w: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p>
    <w:p w:rsidR="00FD1683" w:rsidRPr="00367941" w:rsidRDefault="00D17ED3" w:rsidP="00FD1683">
      <w:pPr>
        <w:jc w:val="both"/>
        <w:rPr>
          <w:rFonts w:asciiTheme="minorHAnsi" w:hAnsiTheme="minorHAnsi" w:cs="Arial"/>
          <w:sz w:val="20"/>
          <w:szCs w:val="20"/>
        </w:rPr>
      </w:pPr>
      <w:r w:rsidRPr="00367941">
        <w:rPr>
          <w:rFonts w:asciiTheme="minorHAnsi" w:hAnsiTheme="minorHAnsi" w:cs="Arial"/>
          <w:sz w:val="20"/>
          <w:szCs w:val="20"/>
        </w:rPr>
        <w:t>En virtud de lo anterior, ambas partes se comprometen a sacarse en paz y a salvo, una a otra, de cualquier reclamación, demanda o cualquier tipo de acción laboral, civil, mercantil o de cualquier naturaleza que los empleados de una intenten en contra de la otra</w:t>
      </w:r>
      <w:r w:rsidR="00FD1683" w:rsidRPr="00367941">
        <w:rPr>
          <w:rFonts w:asciiTheme="minorHAnsi" w:hAnsiTheme="minorHAnsi" w:cs="Arial"/>
          <w:sz w:val="20"/>
          <w:szCs w:val="20"/>
        </w:rPr>
        <w:t>, así como pagar los gastos y costos desembolsados por la parte afectada, incluidos pero no limitados a pago de honorarios de abogados, de forma inmediata al requerimiento que le haga a la otra por escrito.</w:t>
      </w:r>
    </w:p>
    <w:p w:rsidR="00D17ED3" w:rsidRPr="00367941" w:rsidRDefault="00D17ED3" w:rsidP="00FD1683">
      <w:pPr>
        <w:jc w:val="both"/>
        <w:rPr>
          <w:rFonts w:asciiTheme="minorHAnsi" w:hAnsiTheme="minorHAnsi" w:cs="Arial"/>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r w:rsidRPr="00367941">
        <w:rPr>
          <w:rFonts w:asciiTheme="minorHAnsi" w:hAnsiTheme="minorHAnsi" w:cs="Arial"/>
          <w:b/>
          <w:bCs/>
          <w:sz w:val="20"/>
          <w:szCs w:val="20"/>
        </w:rPr>
        <w:t>OCTAVA: CONFIDENCIALIDAD.</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7B33FB">
      <w:pPr>
        <w:widowControl w:val="0"/>
        <w:autoSpaceDE w:val="0"/>
        <w:autoSpaceDN w:val="0"/>
        <w:adjustRightInd w:val="0"/>
        <w:jc w:val="both"/>
        <w:rPr>
          <w:rFonts w:asciiTheme="minorHAnsi" w:hAnsiTheme="minorHAnsi" w:cs="Arial"/>
          <w:sz w:val="20"/>
          <w:szCs w:val="20"/>
        </w:rPr>
      </w:pPr>
      <w:r w:rsidRPr="00367941">
        <w:rPr>
          <w:rFonts w:asciiTheme="minorHAnsi" w:hAnsiTheme="minorHAnsi" w:cs="Arial"/>
          <w:sz w:val="20"/>
          <w:szCs w:val="20"/>
        </w:rPr>
        <w:t xml:space="preserve">Las partes reconocen que, con motivo del presente Convenio, cada una de las partes dará o será posible que dé acceso a cierta “Información Confidencial” de su propiedad y por lo tanto, las partes acuerdan que en caso de que se presente dicho supuesto, no </w:t>
      </w:r>
      <w:r w:rsidR="00FD1683" w:rsidRPr="00367941">
        <w:rPr>
          <w:rFonts w:asciiTheme="minorHAnsi" w:hAnsiTheme="minorHAnsi" w:cs="Arial"/>
          <w:sz w:val="20"/>
          <w:szCs w:val="20"/>
        </w:rPr>
        <w:t xml:space="preserve">la </w:t>
      </w:r>
      <w:r w:rsidRPr="00367941">
        <w:rPr>
          <w:rFonts w:asciiTheme="minorHAnsi" w:hAnsiTheme="minorHAnsi" w:cs="Arial"/>
          <w:sz w:val="20"/>
          <w:szCs w:val="20"/>
        </w:rPr>
        <w:t xml:space="preserve">revelarán a terceros, por ningún medio, </w:t>
      </w:r>
      <w:r w:rsidR="00AC5DDA" w:rsidRPr="00367941">
        <w:rPr>
          <w:rFonts w:asciiTheme="minorHAnsi" w:hAnsiTheme="minorHAnsi" w:cs="Arial"/>
          <w:sz w:val="20"/>
          <w:szCs w:val="20"/>
        </w:rPr>
        <w:t>así como también se comprometen a no usar</w:t>
      </w:r>
      <w:r w:rsidR="00887F22" w:rsidRPr="00367941">
        <w:rPr>
          <w:rFonts w:asciiTheme="minorHAnsi" w:hAnsiTheme="minorHAnsi" w:cs="Arial"/>
          <w:sz w:val="20"/>
          <w:szCs w:val="20"/>
        </w:rPr>
        <w:t>la</w:t>
      </w:r>
      <w:r w:rsidR="00AC5DDA" w:rsidRPr="00367941">
        <w:rPr>
          <w:rFonts w:asciiTheme="minorHAnsi" w:hAnsiTheme="minorHAnsi" w:cs="Arial"/>
          <w:sz w:val="20"/>
          <w:szCs w:val="20"/>
        </w:rPr>
        <w:t xml:space="preserve"> para ningún propósito distinto al cumplimiento del presente Contrato, </w:t>
      </w:r>
      <w:r w:rsidRPr="00367941">
        <w:rPr>
          <w:rFonts w:asciiTheme="minorHAnsi" w:hAnsiTheme="minorHAnsi" w:cs="Arial"/>
          <w:sz w:val="20"/>
          <w:szCs w:val="20"/>
        </w:rPr>
        <w:t>salvo autorización previa y por escrito de la parte que haya entregado la “Información Confidencial”.</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801D95">
      <w:pPr>
        <w:widowControl w:val="0"/>
        <w:autoSpaceDE w:val="0"/>
        <w:autoSpaceDN w:val="0"/>
        <w:adjustRightInd w:val="0"/>
        <w:jc w:val="both"/>
        <w:rPr>
          <w:rFonts w:asciiTheme="minorHAnsi" w:hAnsiTheme="minorHAnsi" w:cs="Arial"/>
          <w:sz w:val="20"/>
          <w:szCs w:val="20"/>
          <w:lang w:val="es-MX"/>
        </w:rPr>
      </w:pPr>
      <w:r w:rsidRPr="00367941">
        <w:rPr>
          <w:rFonts w:asciiTheme="minorHAnsi" w:hAnsiTheme="minorHAnsi" w:cs="Arial"/>
          <w:sz w:val="20"/>
          <w:szCs w:val="20"/>
          <w:lang w:val="es-MX"/>
        </w:rPr>
        <w:t xml:space="preserve">Las Partes acuerdan que, para efectos del presente Convenio el término “Información Confidencial” significa aquella información escrita, oral, gráfica o contenida en medios electromagnéticos propiedad de cada una de las partes o de las subsidiarias y/o afiliadas de </w:t>
      </w:r>
      <w:r w:rsidRPr="00367941">
        <w:rPr>
          <w:rFonts w:asciiTheme="minorHAnsi" w:hAnsiTheme="minorHAnsi" w:cs="Arial"/>
          <w:b/>
          <w:bCs/>
          <w:sz w:val="20"/>
          <w:szCs w:val="20"/>
        </w:rPr>
        <w:t>“</w:t>
      </w:r>
      <w:r w:rsidR="00367941">
        <w:rPr>
          <w:rFonts w:asciiTheme="minorHAnsi" w:hAnsiTheme="minorHAnsi" w:cs="Arial"/>
          <w:b/>
          <w:bCs/>
          <w:sz w:val="20"/>
          <w:szCs w:val="20"/>
        </w:rPr>
        <w:t>LA EMPRESA</w:t>
      </w:r>
      <w:r w:rsidRPr="00367941">
        <w:rPr>
          <w:rFonts w:asciiTheme="minorHAnsi" w:hAnsiTheme="minorHAnsi" w:cs="Arial"/>
          <w:b/>
          <w:bCs/>
          <w:sz w:val="20"/>
          <w:szCs w:val="20"/>
        </w:rPr>
        <w:t>”</w:t>
      </w:r>
      <w:r w:rsidRPr="00367941">
        <w:rPr>
          <w:rFonts w:asciiTheme="minorHAnsi" w:hAnsiTheme="minorHAnsi" w:cs="Arial"/>
          <w:sz w:val="20"/>
          <w:szCs w:val="20"/>
          <w:lang w:val="es-MX"/>
        </w:rPr>
        <w:t xml:space="preserve"> incluyendo, de manera enunciativa más no limitativa; información comercial, financiera técnica, industrial, de mercado, de negocios, información relativa a nombres de clientes o socios potenciales, ofertas de negocios, diseños, marcas, </w:t>
      </w:r>
      <w:r w:rsidRPr="00367941">
        <w:rPr>
          <w:rFonts w:asciiTheme="minorHAnsi" w:hAnsiTheme="minorHAnsi" w:cs="Arial"/>
          <w:i/>
          <w:iCs/>
          <w:sz w:val="20"/>
          <w:szCs w:val="20"/>
          <w:lang w:val="es-MX"/>
        </w:rPr>
        <w:t>know-how,</w:t>
      </w:r>
      <w:r w:rsidRPr="00367941">
        <w:rPr>
          <w:rFonts w:asciiTheme="minorHAnsi" w:hAnsiTheme="minorHAnsi" w:cs="Arial"/>
          <w:sz w:val="20"/>
          <w:szCs w:val="20"/>
          <w:lang w:val="es-MX"/>
        </w:rPr>
        <w:t xml:space="preserve"> invenciones (patentables o no), fórmulas, dibujos y datos técnicos, nombres, papeles, figuras, estudios, sistemas de producción, análisis, ideas, creaciones, presupuestos, campañas, reportes, planos, planes, proyecciones, documentos de trabajo, compilaciones, comparaciones, estudios u otros documentos preparados por cada una de las partes (o sus socios, empleados o agentes), que contengan o reflejen dicha información y cualquier otra información directa o indirectamente relacionada con los negocios y las operaciones de las partes, a la que cada una de ellas o sus representantes tengan o pudieran tener acceso en virtud de la celebración y ejecución de este Convenio.</w:t>
      </w:r>
    </w:p>
    <w:p w:rsidR="004163FD" w:rsidRPr="00367941" w:rsidRDefault="004163FD" w:rsidP="00801D95">
      <w:pPr>
        <w:widowControl w:val="0"/>
        <w:autoSpaceDE w:val="0"/>
        <w:autoSpaceDN w:val="0"/>
        <w:adjustRightInd w:val="0"/>
        <w:jc w:val="both"/>
        <w:rPr>
          <w:rFonts w:asciiTheme="minorHAnsi" w:hAnsiTheme="minorHAnsi" w:cs="Arial"/>
          <w:sz w:val="20"/>
          <w:szCs w:val="20"/>
          <w:lang w:val="es-MX"/>
        </w:rPr>
      </w:pPr>
    </w:p>
    <w:p w:rsidR="004163FD" w:rsidRPr="00367941" w:rsidRDefault="004163FD" w:rsidP="00801D95">
      <w:pPr>
        <w:widowControl w:val="0"/>
        <w:autoSpaceDE w:val="0"/>
        <w:autoSpaceDN w:val="0"/>
        <w:adjustRightInd w:val="0"/>
        <w:jc w:val="both"/>
        <w:rPr>
          <w:rFonts w:asciiTheme="minorHAnsi" w:hAnsiTheme="minorHAnsi" w:cs="Arial"/>
          <w:sz w:val="20"/>
          <w:szCs w:val="20"/>
          <w:lang w:val="es-ES_tradnl"/>
        </w:rPr>
      </w:pPr>
      <w:r w:rsidRPr="00367941">
        <w:rPr>
          <w:rFonts w:asciiTheme="minorHAnsi" w:hAnsiTheme="minorHAnsi" w:cs="Arial"/>
          <w:sz w:val="20"/>
          <w:szCs w:val="20"/>
          <w:lang w:val="es-ES_tradnl"/>
        </w:rPr>
        <w:t xml:space="preserve">A su vez, no se considera como “Información Confidencial”, aquella información que </w:t>
      </w:r>
      <w:r w:rsidRPr="00367941">
        <w:rPr>
          <w:rFonts w:asciiTheme="minorHAnsi" w:hAnsiTheme="minorHAnsi" w:cs="Arial"/>
          <w:i/>
          <w:sz w:val="20"/>
          <w:szCs w:val="20"/>
          <w:lang w:val="es-ES_tradnl"/>
        </w:rPr>
        <w:t>(i)</w:t>
      </w:r>
      <w:r w:rsidRPr="00367941">
        <w:rPr>
          <w:rFonts w:asciiTheme="minorHAnsi" w:hAnsiTheme="minorHAnsi" w:cs="Arial"/>
          <w:sz w:val="20"/>
          <w:szCs w:val="20"/>
          <w:lang w:val="es-ES_tradnl"/>
        </w:rPr>
        <w:t xml:space="preserve"> haya sido revelada a alguna de las partes independientemente por terceras personas, siempre y cuando dicha “Información Confidencial” le sea revelada a través de una fuente lícita, </w:t>
      </w:r>
      <w:r w:rsidRPr="00367941">
        <w:rPr>
          <w:rFonts w:asciiTheme="minorHAnsi" w:hAnsiTheme="minorHAnsi" w:cs="Arial"/>
          <w:i/>
          <w:sz w:val="20"/>
          <w:szCs w:val="20"/>
          <w:lang w:val="es-ES_tradnl"/>
        </w:rPr>
        <w:t>(ii)</w:t>
      </w:r>
      <w:r w:rsidRPr="00367941">
        <w:rPr>
          <w:rFonts w:asciiTheme="minorHAnsi" w:hAnsiTheme="minorHAnsi" w:cs="Arial"/>
          <w:sz w:val="20"/>
          <w:szCs w:val="20"/>
          <w:lang w:val="es-ES_tradnl"/>
        </w:rPr>
        <w:t xml:space="preserve"> dicha “Información Confidencial” se convierta del dominio público lícitamente, </w:t>
      </w:r>
      <w:r w:rsidRPr="00367941">
        <w:rPr>
          <w:rFonts w:asciiTheme="minorHAnsi" w:hAnsiTheme="minorHAnsi" w:cs="Arial"/>
          <w:i/>
          <w:sz w:val="20"/>
          <w:szCs w:val="20"/>
          <w:lang w:val="es-ES_tradnl"/>
        </w:rPr>
        <w:t>(iii)</w:t>
      </w:r>
      <w:r w:rsidRPr="00367941">
        <w:rPr>
          <w:rFonts w:asciiTheme="minorHAnsi" w:hAnsiTheme="minorHAnsi" w:cs="Arial"/>
          <w:sz w:val="20"/>
          <w:szCs w:val="20"/>
          <w:lang w:val="es-ES_tradnl"/>
        </w:rPr>
        <w:t xml:space="preserve"> la parte reveladora de información haya otorgado su consentimiento para la divulgación de la “Información Confidencial” a la parte receptora de la “Información Confidencial”, (iv) toda información que se encuentre en el dominio público con independencia de las actividades objeto de este instrumento, y </w:t>
      </w:r>
      <w:r w:rsidRPr="00367941">
        <w:rPr>
          <w:rFonts w:asciiTheme="minorHAnsi" w:hAnsiTheme="minorHAnsi" w:cs="Arial"/>
          <w:i/>
          <w:sz w:val="20"/>
          <w:szCs w:val="20"/>
          <w:lang w:val="es-ES_tradnl"/>
        </w:rPr>
        <w:t>(v)</w:t>
      </w:r>
      <w:r w:rsidRPr="00367941">
        <w:rPr>
          <w:rFonts w:asciiTheme="minorHAnsi" w:hAnsiTheme="minorHAnsi" w:cs="Arial"/>
          <w:sz w:val="20"/>
          <w:szCs w:val="20"/>
          <w:lang w:val="es-ES_tradnl"/>
        </w:rPr>
        <w:t xml:space="preserve"> deba ser divulgada por disposición legal o por autoridad competente</w:t>
      </w:r>
      <w:r w:rsidR="00FD1683" w:rsidRPr="00367941">
        <w:rPr>
          <w:rFonts w:asciiTheme="minorHAnsi" w:hAnsiTheme="minorHAnsi" w:cs="Arial"/>
          <w:sz w:val="20"/>
          <w:szCs w:val="20"/>
          <w:lang w:val="es-ES_tradnl"/>
        </w:rPr>
        <w:t xml:space="preserve"> (en el entendido que la información divulgada de </w:t>
      </w:r>
      <w:r w:rsidR="00DE1D70" w:rsidRPr="00367941">
        <w:rPr>
          <w:rFonts w:asciiTheme="minorHAnsi" w:hAnsiTheme="minorHAnsi" w:cs="Arial"/>
          <w:sz w:val="20"/>
          <w:szCs w:val="20"/>
          <w:lang w:val="es-ES_tradnl"/>
        </w:rPr>
        <w:t>e</w:t>
      </w:r>
      <w:r w:rsidR="00FD1683" w:rsidRPr="00367941">
        <w:rPr>
          <w:rFonts w:asciiTheme="minorHAnsi" w:hAnsiTheme="minorHAnsi" w:cs="Arial"/>
          <w:sz w:val="20"/>
          <w:szCs w:val="20"/>
          <w:lang w:val="es-ES_tradnl"/>
        </w:rPr>
        <w:t>sta forma no se considerará públicamente conocida o en el dominio público)</w:t>
      </w:r>
      <w:r w:rsidRPr="00367941">
        <w:rPr>
          <w:rFonts w:asciiTheme="minorHAnsi" w:hAnsiTheme="minorHAnsi" w:cs="Arial"/>
          <w:sz w:val="20"/>
          <w:szCs w:val="20"/>
          <w:lang w:val="es-ES_tradnl"/>
        </w:rPr>
        <w:t>. Para este caso la parte que deba de revelar la información a las autoridades se obliga a notificarle a la parte propietaria de la información de dicho requerimiento de la autoridad con por lo menos setenta y dos horas antes de dar a conocer la “Información Confidencial” solicitada.</w:t>
      </w:r>
    </w:p>
    <w:p w:rsidR="004163FD" w:rsidRPr="00367941" w:rsidRDefault="004163FD" w:rsidP="00801D95">
      <w:pPr>
        <w:widowControl w:val="0"/>
        <w:autoSpaceDE w:val="0"/>
        <w:autoSpaceDN w:val="0"/>
        <w:adjustRightInd w:val="0"/>
        <w:jc w:val="both"/>
        <w:rPr>
          <w:rFonts w:asciiTheme="minorHAnsi" w:hAnsiTheme="minorHAnsi" w:cs="Arial"/>
          <w:sz w:val="20"/>
          <w:szCs w:val="20"/>
          <w:lang w:val="es-ES_tradnl"/>
        </w:rPr>
      </w:pPr>
    </w:p>
    <w:p w:rsidR="004163FD" w:rsidRPr="00367941" w:rsidRDefault="004163FD" w:rsidP="00801D95">
      <w:pPr>
        <w:widowControl w:val="0"/>
        <w:autoSpaceDE w:val="0"/>
        <w:autoSpaceDN w:val="0"/>
        <w:adjustRightInd w:val="0"/>
        <w:jc w:val="both"/>
        <w:rPr>
          <w:rFonts w:asciiTheme="minorHAnsi" w:hAnsiTheme="minorHAnsi" w:cs="Arial"/>
          <w:sz w:val="20"/>
          <w:szCs w:val="20"/>
        </w:rPr>
      </w:pPr>
      <w:r w:rsidRPr="00367941">
        <w:rPr>
          <w:rFonts w:asciiTheme="minorHAnsi" w:hAnsiTheme="minorHAnsi" w:cs="Arial"/>
          <w:sz w:val="20"/>
          <w:szCs w:val="20"/>
          <w:lang w:val="es-MX"/>
        </w:rPr>
        <w:t>Las partes</w:t>
      </w:r>
      <w:r w:rsidRPr="00367941">
        <w:rPr>
          <w:rFonts w:asciiTheme="minorHAnsi" w:hAnsiTheme="minorHAnsi" w:cs="Arial"/>
          <w:sz w:val="20"/>
          <w:szCs w:val="20"/>
        </w:rPr>
        <w:t xml:space="preserve"> convienen (i) en mantener en estricto secreto la “Información Confidencial”, obligándose a no divulgarla o revelarla, por sí o a través de sus representantes o cualquier tercero excepto a los funcionarios, empleados, representantes, contratistas y/o agentes de cada parte, que requieran conocer la “Información Confidencial”, siempre y cuando dichos funcionarios, empleados, representantes, contratistas y/o agentes se encuentren obligados a mantener la “Información Confidencial” en términos del presente Convenio, (ii) conservar la “Información Confidencial” como secreto industrial en términos </w:t>
      </w:r>
      <w:r w:rsidRPr="00367941">
        <w:rPr>
          <w:rFonts w:asciiTheme="minorHAnsi" w:hAnsiTheme="minorHAnsi" w:cs="Arial"/>
          <w:sz w:val="20"/>
          <w:szCs w:val="20"/>
        </w:rPr>
        <w:lastRenderedPageBreak/>
        <w:t>de los artículos 82, 83, 85 y 86 de la Ley de la Propiedad Industrial vigente en México, así como por los demás artículos que resulten aplicables de dicho ordenamiento legal y otros concurrentes o supletorios</w:t>
      </w:r>
      <w:r w:rsidR="00AC5DDA" w:rsidRPr="00367941">
        <w:rPr>
          <w:rFonts w:asciiTheme="minorHAnsi" w:hAnsiTheme="minorHAnsi" w:cs="Arial"/>
          <w:sz w:val="20"/>
          <w:szCs w:val="20"/>
        </w:rPr>
        <w:t>, y (iii) a no usar la “Información Confidencial” para ningún propósito distinto al cumplimiento del presente Con</w:t>
      </w:r>
      <w:r w:rsidR="00DE1D70" w:rsidRPr="00367941">
        <w:rPr>
          <w:rFonts w:asciiTheme="minorHAnsi" w:hAnsiTheme="minorHAnsi" w:cs="Arial"/>
          <w:sz w:val="20"/>
          <w:szCs w:val="20"/>
        </w:rPr>
        <w:t>venio</w:t>
      </w:r>
      <w:r w:rsidR="00AC5DDA" w:rsidRPr="00367941">
        <w:rPr>
          <w:rFonts w:asciiTheme="minorHAnsi" w:hAnsiTheme="minorHAnsi" w:cs="Arial"/>
          <w:sz w:val="20"/>
          <w:szCs w:val="20"/>
        </w:rPr>
        <w:t>.</w:t>
      </w:r>
    </w:p>
    <w:p w:rsidR="00AC5DDA" w:rsidRPr="00367941" w:rsidRDefault="00AC5DDA" w:rsidP="00801D95">
      <w:pPr>
        <w:widowControl w:val="0"/>
        <w:numPr>
          <w:ins w:id="1" w:author="i0043946" w:date="2010-02-03T12:29:00Z"/>
        </w:numPr>
        <w:autoSpaceDE w:val="0"/>
        <w:autoSpaceDN w:val="0"/>
        <w:adjustRightInd w:val="0"/>
        <w:jc w:val="both"/>
        <w:rPr>
          <w:rFonts w:asciiTheme="minorHAnsi" w:hAnsiTheme="minorHAnsi" w:cs="Arial"/>
          <w:sz w:val="20"/>
          <w:szCs w:val="20"/>
        </w:rPr>
      </w:pPr>
    </w:p>
    <w:p w:rsidR="004163FD" w:rsidRPr="00367941" w:rsidRDefault="004163FD" w:rsidP="00801D95">
      <w:pPr>
        <w:widowControl w:val="0"/>
        <w:autoSpaceDE w:val="0"/>
        <w:autoSpaceDN w:val="0"/>
        <w:adjustRightInd w:val="0"/>
        <w:jc w:val="both"/>
        <w:rPr>
          <w:rFonts w:asciiTheme="minorHAnsi" w:hAnsiTheme="minorHAnsi" w:cs="Arial"/>
          <w:sz w:val="20"/>
          <w:szCs w:val="20"/>
        </w:rPr>
      </w:pPr>
      <w:r w:rsidRPr="00367941">
        <w:rPr>
          <w:rFonts w:asciiTheme="minorHAnsi" w:hAnsiTheme="minorHAnsi" w:cs="Arial"/>
          <w:sz w:val="20"/>
          <w:szCs w:val="20"/>
        </w:rPr>
        <w:t>Cualquier “Información Confidencial” proporcionada por la parte reveladora a la parte receptora seguirá siendo propiedad exclusiva de la parte reveladora y la parte receptora no tendrá ningún derecho de propiedad sobre la misma. A solicitud de la parte reveladora, la parte receptora destruirá inmediatamente o regresará a la parte reveladora cualquier “Información Confidencial” que se le haya proporcionado, ya sea antes o después de la fecha del presente Convenio, sin conservar copias de la misma.</w:t>
      </w:r>
    </w:p>
    <w:p w:rsidR="00FD1683" w:rsidRPr="00367941" w:rsidRDefault="00FD1683" w:rsidP="00801D95">
      <w:pPr>
        <w:widowControl w:val="0"/>
        <w:autoSpaceDE w:val="0"/>
        <w:autoSpaceDN w:val="0"/>
        <w:adjustRightInd w:val="0"/>
        <w:jc w:val="both"/>
        <w:rPr>
          <w:rFonts w:asciiTheme="minorHAnsi" w:hAnsiTheme="minorHAnsi" w:cs="Arial"/>
          <w:sz w:val="20"/>
          <w:szCs w:val="20"/>
        </w:rPr>
      </w:pPr>
    </w:p>
    <w:p w:rsidR="004163FD" w:rsidRPr="00367941" w:rsidRDefault="004163FD" w:rsidP="00801D95">
      <w:pPr>
        <w:widowControl w:val="0"/>
        <w:autoSpaceDE w:val="0"/>
        <w:autoSpaceDN w:val="0"/>
        <w:adjustRightInd w:val="0"/>
        <w:jc w:val="both"/>
        <w:rPr>
          <w:rFonts w:asciiTheme="minorHAnsi" w:hAnsiTheme="minorHAnsi" w:cs="Arial"/>
          <w:sz w:val="20"/>
          <w:szCs w:val="20"/>
        </w:rPr>
      </w:pPr>
      <w:r w:rsidRPr="00367941">
        <w:rPr>
          <w:rFonts w:asciiTheme="minorHAnsi" w:hAnsiTheme="minorHAnsi" w:cs="Arial"/>
          <w:sz w:val="20"/>
          <w:szCs w:val="20"/>
        </w:rPr>
        <w:t>Cualquier “Información Confidencial” que le haya proporcionado la parte reveladora a la parte receptora con anterioridad a la firma del presente Convenio, recibirá el mismo tratamiento que en el presente se establece para la “Información Confidencial”.</w:t>
      </w:r>
    </w:p>
    <w:p w:rsidR="00AC5DDA" w:rsidRPr="00367941" w:rsidRDefault="00AC5DDA" w:rsidP="00801D95">
      <w:pPr>
        <w:widowControl w:val="0"/>
        <w:autoSpaceDE w:val="0"/>
        <w:autoSpaceDN w:val="0"/>
        <w:adjustRightInd w:val="0"/>
        <w:jc w:val="both"/>
        <w:rPr>
          <w:rFonts w:asciiTheme="minorHAnsi" w:hAnsiTheme="minorHAnsi" w:cs="Arial"/>
          <w:sz w:val="20"/>
          <w:szCs w:val="20"/>
        </w:rPr>
      </w:pPr>
    </w:p>
    <w:p w:rsidR="004163FD" w:rsidRPr="00367941" w:rsidRDefault="004163FD" w:rsidP="00801D95">
      <w:pPr>
        <w:widowControl w:val="0"/>
        <w:autoSpaceDE w:val="0"/>
        <w:autoSpaceDN w:val="0"/>
        <w:adjustRightInd w:val="0"/>
        <w:jc w:val="both"/>
        <w:rPr>
          <w:rFonts w:asciiTheme="minorHAnsi" w:hAnsiTheme="minorHAnsi" w:cs="Arial"/>
          <w:sz w:val="20"/>
          <w:szCs w:val="20"/>
        </w:rPr>
      </w:pPr>
      <w:r w:rsidRPr="00367941">
        <w:rPr>
          <w:rFonts w:asciiTheme="minorHAnsi" w:hAnsiTheme="minorHAnsi" w:cs="Arial"/>
          <w:sz w:val="20"/>
          <w:szCs w:val="20"/>
        </w:rPr>
        <w:t xml:space="preserve">Las partes se abstendrán, salvo que obtenga autorización previa y por escrito de la otra parte, de usar, parcial o totalmente, cualquiera de las marcas y/o avisos comerciales propiedad </w:t>
      </w:r>
      <w:r w:rsidR="00AC5DDA" w:rsidRPr="00367941">
        <w:rPr>
          <w:rFonts w:asciiTheme="minorHAnsi" w:hAnsiTheme="minorHAnsi" w:cs="Arial"/>
          <w:sz w:val="20"/>
          <w:szCs w:val="20"/>
        </w:rPr>
        <w:t xml:space="preserve">o licencia </w:t>
      </w:r>
      <w:r w:rsidRPr="00367941">
        <w:rPr>
          <w:rFonts w:asciiTheme="minorHAnsi" w:hAnsiTheme="minorHAnsi" w:cs="Arial"/>
          <w:sz w:val="20"/>
          <w:szCs w:val="20"/>
        </w:rPr>
        <w:t>de la otra parte, sus subsidiarias y/o afiliadas.</w:t>
      </w:r>
    </w:p>
    <w:p w:rsidR="00FD1683" w:rsidRPr="00367941" w:rsidRDefault="00FD1683" w:rsidP="00801D95">
      <w:pPr>
        <w:widowControl w:val="0"/>
        <w:autoSpaceDE w:val="0"/>
        <w:autoSpaceDN w:val="0"/>
        <w:adjustRightInd w:val="0"/>
        <w:jc w:val="both"/>
        <w:rPr>
          <w:rFonts w:asciiTheme="minorHAnsi" w:hAnsiTheme="minorHAnsi" w:cs="Arial"/>
          <w:sz w:val="20"/>
          <w:szCs w:val="20"/>
        </w:rPr>
      </w:pPr>
    </w:p>
    <w:p w:rsidR="004163FD" w:rsidRPr="00367941" w:rsidRDefault="004163FD" w:rsidP="00801D95">
      <w:pPr>
        <w:widowControl w:val="0"/>
        <w:autoSpaceDE w:val="0"/>
        <w:autoSpaceDN w:val="0"/>
        <w:adjustRightInd w:val="0"/>
        <w:jc w:val="both"/>
        <w:rPr>
          <w:rFonts w:asciiTheme="minorHAnsi" w:hAnsiTheme="minorHAnsi" w:cs="Arial"/>
          <w:sz w:val="20"/>
          <w:szCs w:val="20"/>
        </w:rPr>
      </w:pPr>
      <w:r w:rsidRPr="00367941">
        <w:rPr>
          <w:rFonts w:asciiTheme="minorHAnsi" w:hAnsiTheme="minorHAnsi" w:cs="Arial"/>
          <w:sz w:val="20"/>
          <w:szCs w:val="20"/>
        </w:rPr>
        <w:t xml:space="preserve">Las disposiciones de </w:t>
      </w:r>
      <w:r w:rsidR="00FD1683" w:rsidRPr="00367941">
        <w:rPr>
          <w:rFonts w:asciiTheme="minorHAnsi" w:hAnsiTheme="minorHAnsi" w:cs="Arial"/>
          <w:sz w:val="20"/>
          <w:szCs w:val="20"/>
        </w:rPr>
        <w:t xml:space="preserve">confidencialidad y </w:t>
      </w:r>
      <w:r w:rsidR="00AC5DDA" w:rsidRPr="00367941">
        <w:rPr>
          <w:rFonts w:asciiTheme="minorHAnsi" w:hAnsiTheme="minorHAnsi" w:cs="Arial"/>
          <w:sz w:val="20"/>
          <w:szCs w:val="20"/>
        </w:rPr>
        <w:t xml:space="preserve">de </w:t>
      </w:r>
      <w:r w:rsidR="00FD1683" w:rsidRPr="00367941">
        <w:rPr>
          <w:rFonts w:asciiTheme="minorHAnsi" w:hAnsiTheme="minorHAnsi" w:cs="Arial"/>
          <w:sz w:val="20"/>
          <w:szCs w:val="20"/>
        </w:rPr>
        <w:t xml:space="preserve">no uso de la </w:t>
      </w:r>
      <w:r w:rsidR="00AC5DDA" w:rsidRPr="00367941">
        <w:rPr>
          <w:rFonts w:asciiTheme="minorHAnsi" w:hAnsiTheme="minorHAnsi" w:cs="Arial"/>
          <w:sz w:val="20"/>
          <w:szCs w:val="20"/>
        </w:rPr>
        <w:t>“I</w:t>
      </w:r>
      <w:r w:rsidR="00FD1683" w:rsidRPr="00367941">
        <w:rPr>
          <w:rFonts w:asciiTheme="minorHAnsi" w:hAnsiTheme="minorHAnsi" w:cs="Arial"/>
          <w:sz w:val="20"/>
          <w:szCs w:val="20"/>
        </w:rPr>
        <w:t xml:space="preserve">nformación </w:t>
      </w:r>
      <w:r w:rsidR="00AC5DDA" w:rsidRPr="00367941">
        <w:rPr>
          <w:rFonts w:asciiTheme="minorHAnsi" w:hAnsiTheme="minorHAnsi" w:cs="Arial"/>
          <w:sz w:val="20"/>
          <w:szCs w:val="20"/>
        </w:rPr>
        <w:t>C</w:t>
      </w:r>
      <w:r w:rsidR="00FD1683" w:rsidRPr="00367941">
        <w:rPr>
          <w:rFonts w:asciiTheme="minorHAnsi" w:hAnsiTheme="minorHAnsi" w:cs="Arial"/>
          <w:sz w:val="20"/>
          <w:szCs w:val="20"/>
        </w:rPr>
        <w:t>onfidencial</w:t>
      </w:r>
      <w:r w:rsidR="00AC5DDA" w:rsidRPr="00367941">
        <w:rPr>
          <w:rFonts w:asciiTheme="minorHAnsi" w:hAnsiTheme="minorHAnsi" w:cs="Arial"/>
          <w:sz w:val="20"/>
          <w:szCs w:val="20"/>
        </w:rPr>
        <w:t>”</w:t>
      </w:r>
      <w:r w:rsidR="00FD1683" w:rsidRPr="00367941">
        <w:rPr>
          <w:rFonts w:asciiTheme="minorHAnsi" w:hAnsiTheme="minorHAnsi" w:cs="Arial"/>
          <w:sz w:val="20"/>
          <w:szCs w:val="20"/>
        </w:rPr>
        <w:t xml:space="preserve"> </w:t>
      </w:r>
      <w:r w:rsidRPr="00367941">
        <w:rPr>
          <w:rFonts w:asciiTheme="minorHAnsi" w:hAnsiTheme="minorHAnsi" w:cs="Arial"/>
          <w:sz w:val="20"/>
          <w:szCs w:val="20"/>
        </w:rPr>
        <w:t>subsistirán con posterioridad a la terminación del presente Convenio por cualquier causa y permanecerán en vigor por un plazo de 10 (diez) años contados a partir de la fecha de terminación del presente Convenio.</w:t>
      </w: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r w:rsidRPr="00367941">
        <w:rPr>
          <w:rFonts w:asciiTheme="minorHAnsi" w:hAnsiTheme="minorHAnsi" w:cs="Arial"/>
          <w:b/>
          <w:bCs/>
          <w:sz w:val="20"/>
          <w:szCs w:val="20"/>
        </w:rPr>
        <w:t>NOVENA: PROPIEDAD INTELECTUAL.</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9E3C50">
      <w:pPr>
        <w:widowControl w:val="0"/>
        <w:autoSpaceDE w:val="0"/>
        <w:autoSpaceDN w:val="0"/>
        <w:adjustRightInd w:val="0"/>
        <w:jc w:val="both"/>
        <w:rPr>
          <w:rFonts w:asciiTheme="minorHAnsi" w:hAnsiTheme="minorHAnsi" w:cs="Arial"/>
          <w:sz w:val="20"/>
          <w:szCs w:val="20"/>
        </w:rPr>
      </w:pPr>
      <w:r w:rsidRPr="00367941">
        <w:rPr>
          <w:rFonts w:asciiTheme="minorHAnsi" w:hAnsiTheme="minorHAnsi" w:cs="Arial"/>
          <w:sz w:val="20"/>
          <w:szCs w:val="20"/>
        </w:rPr>
        <w:t>Las partes convienen que las publicaciones de diversas categorías (estudios, diagnósticos, artículos, folletos, etc.), así como las coproducciones y su difusión, emanadas del objeto del presente instrumento, se realizarán de común acuerdo</w:t>
      </w:r>
      <w:r w:rsidR="00AC5DDA" w:rsidRPr="00367941">
        <w:rPr>
          <w:rFonts w:asciiTheme="minorHAnsi" w:hAnsiTheme="minorHAnsi" w:cs="Arial"/>
          <w:sz w:val="20"/>
          <w:szCs w:val="20"/>
        </w:rPr>
        <w:t>, debiendo constar la autorización previa y por escrito de las Partes</w:t>
      </w:r>
      <w:r w:rsidRPr="00367941">
        <w:rPr>
          <w:rFonts w:asciiTheme="minorHAnsi" w:hAnsiTheme="minorHAnsi" w:cs="Arial"/>
          <w:sz w:val="20"/>
          <w:szCs w:val="20"/>
        </w:rPr>
        <w:t>.</w:t>
      </w:r>
    </w:p>
    <w:p w:rsidR="004163FD" w:rsidRPr="00367941" w:rsidRDefault="004163FD" w:rsidP="009E3C50">
      <w:pPr>
        <w:widowControl w:val="0"/>
        <w:autoSpaceDE w:val="0"/>
        <w:autoSpaceDN w:val="0"/>
        <w:adjustRightInd w:val="0"/>
        <w:jc w:val="both"/>
        <w:rPr>
          <w:rFonts w:asciiTheme="minorHAnsi" w:hAnsiTheme="minorHAnsi" w:cs="Arial"/>
          <w:sz w:val="20"/>
          <w:szCs w:val="20"/>
        </w:rPr>
      </w:pPr>
    </w:p>
    <w:p w:rsidR="004163FD" w:rsidRPr="00367941" w:rsidRDefault="004163FD" w:rsidP="009E3C50">
      <w:pPr>
        <w:widowControl w:val="0"/>
        <w:autoSpaceDE w:val="0"/>
        <w:autoSpaceDN w:val="0"/>
        <w:adjustRightInd w:val="0"/>
        <w:jc w:val="both"/>
        <w:rPr>
          <w:rFonts w:asciiTheme="minorHAnsi" w:hAnsiTheme="minorHAnsi" w:cs="Arial"/>
          <w:sz w:val="20"/>
          <w:szCs w:val="20"/>
        </w:rPr>
      </w:pPr>
      <w:r w:rsidRPr="00367941">
        <w:rPr>
          <w:rFonts w:asciiTheme="minorHAnsi" w:hAnsiTheme="minorHAnsi" w:cs="Arial"/>
          <w:sz w:val="20"/>
          <w:szCs w:val="20"/>
        </w:rPr>
        <w:t xml:space="preserve">En el caso de invenciones, cuando todos los inventores sean empleados de </w:t>
      </w:r>
      <w:r w:rsidRPr="00367941">
        <w:rPr>
          <w:rFonts w:asciiTheme="minorHAnsi" w:hAnsiTheme="minorHAnsi" w:cs="Arial"/>
          <w:b/>
          <w:bCs/>
          <w:sz w:val="20"/>
          <w:szCs w:val="20"/>
        </w:rPr>
        <w:t>“</w:t>
      </w:r>
      <w:r w:rsidR="00367941">
        <w:rPr>
          <w:rFonts w:asciiTheme="minorHAnsi" w:hAnsiTheme="minorHAnsi" w:cs="Arial"/>
          <w:b/>
          <w:bCs/>
          <w:sz w:val="20"/>
          <w:szCs w:val="20"/>
        </w:rPr>
        <w:t>LA EMPRESA</w:t>
      </w:r>
      <w:r w:rsidRPr="00367941">
        <w:rPr>
          <w:rFonts w:asciiTheme="minorHAnsi" w:hAnsiTheme="minorHAnsi" w:cs="Arial"/>
          <w:b/>
          <w:bCs/>
          <w:sz w:val="20"/>
          <w:szCs w:val="20"/>
        </w:rPr>
        <w:t>”</w:t>
      </w:r>
      <w:r w:rsidRPr="00367941">
        <w:rPr>
          <w:rFonts w:asciiTheme="minorHAnsi" w:hAnsiTheme="minorHAnsi" w:cs="Arial"/>
          <w:sz w:val="20"/>
          <w:szCs w:val="20"/>
        </w:rPr>
        <w:t xml:space="preserve">, la titularidad de los derechos patrimoniales de las patentes generadas será asignada </w:t>
      </w:r>
      <w:r w:rsidRPr="00367941">
        <w:rPr>
          <w:rFonts w:asciiTheme="minorHAnsi" w:hAnsiTheme="minorHAnsi" w:cs="Arial"/>
          <w:b/>
          <w:bCs/>
          <w:sz w:val="20"/>
          <w:szCs w:val="20"/>
        </w:rPr>
        <w:t>“</w:t>
      </w:r>
      <w:r w:rsidR="00367941">
        <w:rPr>
          <w:rFonts w:asciiTheme="minorHAnsi" w:hAnsiTheme="minorHAnsi" w:cs="Arial"/>
          <w:b/>
          <w:bCs/>
          <w:sz w:val="20"/>
          <w:szCs w:val="20"/>
        </w:rPr>
        <w:t>LA EMPRESA</w:t>
      </w:r>
      <w:r w:rsidRPr="00367941">
        <w:rPr>
          <w:rFonts w:asciiTheme="minorHAnsi" w:hAnsiTheme="minorHAnsi" w:cs="Arial"/>
          <w:b/>
          <w:bCs/>
          <w:sz w:val="20"/>
          <w:szCs w:val="20"/>
        </w:rPr>
        <w:t>”</w:t>
      </w:r>
      <w:r w:rsidRPr="00367941">
        <w:rPr>
          <w:rFonts w:asciiTheme="minorHAnsi" w:hAnsiTheme="minorHAnsi" w:cs="Arial"/>
          <w:sz w:val="20"/>
          <w:szCs w:val="20"/>
        </w:rPr>
        <w:t xml:space="preserve">. De manera similar, cuando todos los inventores sean empleados de “LA </w:t>
      </w:r>
      <w:r w:rsidR="00367941">
        <w:rPr>
          <w:rFonts w:asciiTheme="minorHAnsi" w:hAnsiTheme="minorHAnsi" w:cs="Arial"/>
          <w:sz w:val="20"/>
          <w:szCs w:val="20"/>
        </w:rPr>
        <w:t>UNIVERSIDAD</w:t>
      </w:r>
      <w:r w:rsidRPr="00367941">
        <w:rPr>
          <w:rFonts w:asciiTheme="minorHAnsi" w:hAnsiTheme="minorHAnsi" w:cs="Arial"/>
          <w:sz w:val="20"/>
          <w:szCs w:val="20"/>
        </w:rPr>
        <w:t xml:space="preserve">”, la titularidad de los derechos patrimoniales de las patentes generadas sarán asignadas a “LA </w:t>
      </w:r>
      <w:r w:rsidR="00367941">
        <w:rPr>
          <w:rFonts w:asciiTheme="minorHAnsi" w:hAnsiTheme="minorHAnsi" w:cs="Arial"/>
          <w:sz w:val="20"/>
          <w:szCs w:val="20"/>
        </w:rPr>
        <w:t>UNIVERSIDAD</w:t>
      </w:r>
      <w:r w:rsidRPr="00367941">
        <w:rPr>
          <w:rFonts w:asciiTheme="minorHAnsi" w:hAnsiTheme="minorHAnsi" w:cs="Arial"/>
          <w:sz w:val="20"/>
          <w:szCs w:val="20"/>
        </w:rPr>
        <w:t xml:space="preserve">”. En el caso de que haya inventores tanto de </w:t>
      </w:r>
      <w:r w:rsidRPr="00367941">
        <w:rPr>
          <w:rFonts w:asciiTheme="minorHAnsi" w:hAnsiTheme="minorHAnsi" w:cs="Arial"/>
          <w:b/>
          <w:bCs/>
          <w:sz w:val="20"/>
          <w:szCs w:val="20"/>
        </w:rPr>
        <w:t>“</w:t>
      </w:r>
      <w:r w:rsidR="00367941">
        <w:rPr>
          <w:rFonts w:asciiTheme="minorHAnsi" w:hAnsiTheme="minorHAnsi" w:cs="Arial"/>
          <w:b/>
          <w:bCs/>
          <w:sz w:val="20"/>
          <w:szCs w:val="20"/>
        </w:rPr>
        <w:t>LA EMPRESA</w:t>
      </w:r>
      <w:r w:rsidRPr="00367941">
        <w:rPr>
          <w:rFonts w:asciiTheme="minorHAnsi" w:hAnsiTheme="minorHAnsi" w:cs="Arial"/>
          <w:b/>
          <w:bCs/>
          <w:sz w:val="20"/>
          <w:szCs w:val="20"/>
        </w:rPr>
        <w:t>”</w:t>
      </w:r>
      <w:r w:rsidRPr="00367941">
        <w:rPr>
          <w:rFonts w:asciiTheme="minorHAnsi" w:hAnsiTheme="minorHAnsi" w:cs="Arial"/>
          <w:sz w:val="20"/>
          <w:szCs w:val="20"/>
        </w:rPr>
        <w:t xml:space="preserve"> como de “LA </w:t>
      </w:r>
      <w:r w:rsidR="00367941">
        <w:rPr>
          <w:rFonts w:asciiTheme="minorHAnsi" w:hAnsiTheme="minorHAnsi" w:cs="Arial"/>
          <w:sz w:val="20"/>
          <w:szCs w:val="20"/>
        </w:rPr>
        <w:t>UNIVERSIDAD</w:t>
      </w:r>
      <w:r w:rsidRPr="00367941">
        <w:rPr>
          <w:rFonts w:asciiTheme="minorHAnsi" w:hAnsiTheme="minorHAnsi" w:cs="Arial"/>
          <w:sz w:val="20"/>
          <w:szCs w:val="20"/>
        </w:rPr>
        <w:t>”, en cada proyecto específico se acordará caso por caso y se plasmará dicha acuerdo en el instrumento jurídico respectivo.</w:t>
      </w:r>
    </w:p>
    <w:p w:rsidR="004163FD" w:rsidRPr="00367941" w:rsidRDefault="004163FD" w:rsidP="009E3C50">
      <w:pPr>
        <w:widowControl w:val="0"/>
        <w:autoSpaceDE w:val="0"/>
        <w:autoSpaceDN w:val="0"/>
        <w:adjustRightInd w:val="0"/>
        <w:jc w:val="both"/>
        <w:rPr>
          <w:rFonts w:asciiTheme="minorHAnsi" w:hAnsiTheme="minorHAnsi" w:cs="Arial"/>
          <w:sz w:val="20"/>
          <w:szCs w:val="20"/>
        </w:rPr>
      </w:pPr>
    </w:p>
    <w:p w:rsidR="004163FD" w:rsidRPr="00367941" w:rsidRDefault="004163FD" w:rsidP="009E3C50">
      <w:pPr>
        <w:widowControl w:val="0"/>
        <w:autoSpaceDE w:val="0"/>
        <w:autoSpaceDN w:val="0"/>
        <w:adjustRightInd w:val="0"/>
        <w:jc w:val="both"/>
        <w:rPr>
          <w:rFonts w:asciiTheme="minorHAnsi" w:hAnsiTheme="minorHAnsi" w:cs="Arial"/>
          <w:sz w:val="20"/>
          <w:szCs w:val="20"/>
        </w:rPr>
      </w:pPr>
      <w:r w:rsidRPr="00367941">
        <w:rPr>
          <w:rFonts w:asciiTheme="minorHAnsi" w:hAnsiTheme="minorHAnsi" w:cs="Arial"/>
          <w:sz w:val="20"/>
          <w:szCs w:val="20"/>
        </w:rPr>
        <w:t xml:space="preserve">En los casos en que la </w:t>
      </w:r>
      <w:r w:rsidR="00367941">
        <w:rPr>
          <w:rFonts w:asciiTheme="minorHAnsi" w:hAnsiTheme="minorHAnsi" w:cs="Arial"/>
          <w:sz w:val="20"/>
          <w:szCs w:val="20"/>
        </w:rPr>
        <w:t>UNIVERSIDAD</w:t>
      </w:r>
      <w:r w:rsidRPr="00367941">
        <w:rPr>
          <w:rFonts w:asciiTheme="minorHAnsi" w:hAnsiTheme="minorHAnsi" w:cs="Arial"/>
          <w:sz w:val="20"/>
          <w:szCs w:val="20"/>
        </w:rPr>
        <w:t xml:space="preserve"> sea titular de la propiedad intelectual, “</w:t>
      </w:r>
      <w:r w:rsidR="00367941">
        <w:rPr>
          <w:rFonts w:asciiTheme="minorHAnsi" w:hAnsiTheme="minorHAnsi" w:cs="Arial"/>
          <w:sz w:val="20"/>
          <w:szCs w:val="20"/>
        </w:rPr>
        <w:t>LA EMPRESA</w:t>
      </w:r>
      <w:r w:rsidRPr="00367941">
        <w:rPr>
          <w:rFonts w:asciiTheme="minorHAnsi" w:hAnsiTheme="minorHAnsi" w:cs="Arial"/>
          <w:sz w:val="20"/>
          <w:szCs w:val="20"/>
        </w:rPr>
        <w:t>” tendrá el derecho prioritario al licenciamiento</w:t>
      </w:r>
      <w:r w:rsidR="00AC5DDA" w:rsidRPr="00367941">
        <w:rPr>
          <w:rFonts w:asciiTheme="minorHAnsi" w:hAnsiTheme="minorHAnsi" w:cs="Arial"/>
          <w:sz w:val="20"/>
          <w:szCs w:val="20"/>
        </w:rPr>
        <w:t>, exclusivo y gratuito,</w:t>
      </w:r>
      <w:r w:rsidRPr="00367941">
        <w:rPr>
          <w:rFonts w:asciiTheme="minorHAnsi" w:hAnsiTheme="minorHAnsi" w:cs="Arial"/>
          <w:sz w:val="20"/>
          <w:szCs w:val="20"/>
        </w:rPr>
        <w:t xml:space="preserve"> de los títulos. Para tal efecto, la </w:t>
      </w:r>
      <w:r w:rsidR="00367941">
        <w:rPr>
          <w:rFonts w:asciiTheme="minorHAnsi" w:hAnsiTheme="minorHAnsi" w:cs="Arial"/>
          <w:sz w:val="20"/>
          <w:szCs w:val="20"/>
        </w:rPr>
        <w:t>UNIVERSIDAD</w:t>
      </w:r>
      <w:r w:rsidRPr="00367941">
        <w:rPr>
          <w:rFonts w:asciiTheme="minorHAnsi" w:hAnsiTheme="minorHAnsi" w:cs="Arial"/>
          <w:sz w:val="20"/>
          <w:szCs w:val="20"/>
        </w:rPr>
        <w:t xml:space="preserve"> ofrecerá la licencia a “</w:t>
      </w:r>
      <w:r w:rsidR="00367941">
        <w:rPr>
          <w:rFonts w:asciiTheme="minorHAnsi" w:hAnsiTheme="minorHAnsi" w:cs="Arial"/>
          <w:sz w:val="20"/>
          <w:szCs w:val="20"/>
        </w:rPr>
        <w:t>LA EMPRESA</w:t>
      </w:r>
      <w:r w:rsidRPr="00367941">
        <w:rPr>
          <w:rFonts w:asciiTheme="minorHAnsi" w:hAnsiTheme="minorHAnsi" w:cs="Arial"/>
          <w:sz w:val="20"/>
          <w:szCs w:val="20"/>
        </w:rPr>
        <w:t xml:space="preserve">”, quien dispondrá de </w:t>
      </w:r>
      <w:r w:rsidRPr="00073ABA">
        <w:rPr>
          <w:rFonts w:asciiTheme="minorHAnsi" w:hAnsiTheme="minorHAnsi" w:cs="Arial"/>
          <w:sz w:val="20"/>
          <w:szCs w:val="20"/>
          <w:u w:val="single"/>
        </w:rPr>
        <w:t>60 días</w:t>
      </w:r>
      <w:r w:rsidRPr="00367941">
        <w:rPr>
          <w:rFonts w:asciiTheme="minorHAnsi" w:hAnsiTheme="minorHAnsi" w:cs="Arial"/>
          <w:sz w:val="20"/>
          <w:szCs w:val="20"/>
        </w:rPr>
        <w:t xml:space="preserve"> para responder sobre su interés en adquirir la licencia. Si la respuesta fuera negativa o transcurriera el plazo mencionado sin respuesta, se entenderá que la </w:t>
      </w:r>
      <w:r w:rsidR="00367941">
        <w:rPr>
          <w:rFonts w:asciiTheme="minorHAnsi" w:hAnsiTheme="minorHAnsi" w:cs="Arial"/>
          <w:sz w:val="20"/>
          <w:szCs w:val="20"/>
        </w:rPr>
        <w:t>UNIVERSIDAD</w:t>
      </w:r>
      <w:r w:rsidRPr="00367941">
        <w:rPr>
          <w:rFonts w:asciiTheme="minorHAnsi" w:hAnsiTheme="minorHAnsi" w:cs="Arial"/>
          <w:sz w:val="20"/>
          <w:szCs w:val="20"/>
        </w:rPr>
        <w:t xml:space="preserve"> quedaría en libertad de buscar otros licenciatarios. Dicho licenciamiento y sus términos se definirán mediante convenios específicos entre las partes.</w:t>
      </w: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r w:rsidRPr="00367941">
        <w:rPr>
          <w:rFonts w:asciiTheme="minorHAnsi" w:hAnsiTheme="minorHAnsi" w:cs="Arial"/>
          <w:b/>
          <w:bCs/>
          <w:sz w:val="20"/>
          <w:szCs w:val="20"/>
        </w:rPr>
        <w:t>DÉCIMA: VIGENCIA, PRÓRROGA Y TERMINACIÓN ANTICIPADA.</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420B8B">
      <w:pPr>
        <w:widowControl w:val="0"/>
        <w:autoSpaceDE w:val="0"/>
        <w:autoSpaceDN w:val="0"/>
        <w:adjustRightInd w:val="0"/>
        <w:jc w:val="both"/>
        <w:rPr>
          <w:rFonts w:asciiTheme="minorHAnsi" w:hAnsiTheme="minorHAnsi" w:cs="Arial"/>
          <w:bCs/>
          <w:sz w:val="20"/>
          <w:szCs w:val="20"/>
        </w:rPr>
      </w:pPr>
      <w:r w:rsidRPr="00367941">
        <w:rPr>
          <w:rFonts w:asciiTheme="minorHAnsi" w:hAnsiTheme="minorHAnsi" w:cs="Arial"/>
          <w:bCs/>
          <w:sz w:val="20"/>
          <w:szCs w:val="20"/>
        </w:rPr>
        <w:t xml:space="preserve">El presente Convenio entrará en vigor a partir del día de su firma y tendrá una vigencia de </w:t>
      </w:r>
      <w:r w:rsidR="00AC5DDA" w:rsidRPr="00073ABA">
        <w:rPr>
          <w:rFonts w:asciiTheme="minorHAnsi" w:hAnsiTheme="minorHAnsi" w:cs="Arial"/>
          <w:bCs/>
          <w:sz w:val="20"/>
          <w:szCs w:val="20"/>
          <w:u w:val="single"/>
        </w:rPr>
        <w:t xml:space="preserve">dos </w:t>
      </w:r>
      <w:r w:rsidRPr="00073ABA">
        <w:rPr>
          <w:rFonts w:asciiTheme="minorHAnsi" w:hAnsiTheme="minorHAnsi" w:cs="Arial"/>
          <w:bCs/>
          <w:sz w:val="20"/>
          <w:szCs w:val="20"/>
          <w:u w:val="single"/>
        </w:rPr>
        <w:t>años,</w:t>
      </w:r>
      <w:r w:rsidRPr="00367941">
        <w:rPr>
          <w:rFonts w:asciiTheme="minorHAnsi" w:hAnsiTheme="minorHAnsi" w:cs="Arial"/>
          <w:bCs/>
          <w:sz w:val="20"/>
          <w:szCs w:val="20"/>
        </w:rPr>
        <w:t xml:space="preserve"> pudiendo </w:t>
      </w:r>
      <w:r w:rsidRPr="00073ABA">
        <w:rPr>
          <w:rFonts w:asciiTheme="minorHAnsi" w:hAnsiTheme="minorHAnsi" w:cs="Arial"/>
          <w:bCs/>
          <w:sz w:val="20"/>
          <w:szCs w:val="20"/>
          <w:u w:val="single"/>
        </w:rPr>
        <w:t>ser prorrogado por un periodo igual</w:t>
      </w:r>
      <w:r w:rsidRPr="00367941">
        <w:rPr>
          <w:rFonts w:asciiTheme="minorHAnsi" w:hAnsiTheme="minorHAnsi" w:cs="Arial"/>
          <w:bCs/>
          <w:sz w:val="20"/>
          <w:szCs w:val="20"/>
        </w:rPr>
        <w:t>, mediante acuerdo por escrito de las partes</w:t>
      </w:r>
      <w:r w:rsidR="00AC5DDA" w:rsidRPr="00367941">
        <w:rPr>
          <w:rFonts w:asciiTheme="minorHAnsi" w:hAnsiTheme="minorHAnsi" w:cs="Arial"/>
          <w:bCs/>
          <w:sz w:val="20"/>
          <w:szCs w:val="20"/>
        </w:rPr>
        <w:t xml:space="preserve"> con una anticipación no menor a </w:t>
      </w:r>
      <w:r w:rsidR="00AC5DDA" w:rsidRPr="00073ABA">
        <w:rPr>
          <w:rFonts w:asciiTheme="minorHAnsi" w:hAnsiTheme="minorHAnsi" w:cs="Arial"/>
          <w:bCs/>
          <w:sz w:val="20"/>
          <w:szCs w:val="20"/>
          <w:u w:val="single"/>
        </w:rPr>
        <w:t>noventa días</w:t>
      </w:r>
      <w:r w:rsidR="00AC5DDA" w:rsidRPr="00367941">
        <w:rPr>
          <w:rFonts w:asciiTheme="minorHAnsi" w:hAnsiTheme="minorHAnsi" w:cs="Arial"/>
          <w:bCs/>
          <w:sz w:val="20"/>
          <w:szCs w:val="20"/>
        </w:rPr>
        <w:t xml:space="preserve"> antes de su fecha de terminación o de renovación. </w:t>
      </w:r>
    </w:p>
    <w:p w:rsidR="004163FD" w:rsidRPr="00367941" w:rsidRDefault="004163FD" w:rsidP="00420B8B">
      <w:pPr>
        <w:widowControl w:val="0"/>
        <w:autoSpaceDE w:val="0"/>
        <w:autoSpaceDN w:val="0"/>
        <w:adjustRightInd w:val="0"/>
        <w:jc w:val="both"/>
        <w:rPr>
          <w:rFonts w:asciiTheme="minorHAnsi" w:hAnsiTheme="minorHAnsi" w:cs="Arial"/>
          <w:bCs/>
          <w:sz w:val="20"/>
          <w:szCs w:val="20"/>
        </w:rPr>
      </w:pPr>
    </w:p>
    <w:p w:rsidR="004163FD" w:rsidRPr="00367941" w:rsidRDefault="004163FD" w:rsidP="007B33FB">
      <w:pPr>
        <w:widowControl w:val="0"/>
        <w:autoSpaceDE w:val="0"/>
        <w:autoSpaceDN w:val="0"/>
        <w:adjustRightInd w:val="0"/>
        <w:jc w:val="both"/>
        <w:rPr>
          <w:rFonts w:asciiTheme="minorHAnsi" w:hAnsiTheme="minorHAnsi" w:cs="Arial"/>
          <w:bCs/>
          <w:sz w:val="20"/>
          <w:szCs w:val="20"/>
        </w:rPr>
      </w:pPr>
      <w:r w:rsidRPr="00367941">
        <w:rPr>
          <w:rFonts w:asciiTheme="minorHAnsi" w:hAnsiTheme="minorHAnsi" w:cs="Arial"/>
          <w:bCs/>
          <w:sz w:val="20"/>
          <w:szCs w:val="20"/>
        </w:rPr>
        <w:t xml:space="preserve">Cualquiera de las partes </w:t>
      </w:r>
      <w:r w:rsidRPr="00073ABA">
        <w:rPr>
          <w:rFonts w:asciiTheme="minorHAnsi" w:hAnsiTheme="minorHAnsi" w:cs="Arial"/>
          <w:bCs/>
          <w:sz w:val="20"/>
          <w:szCs w:val="20"/>
          <w:u w:val="single"/>
        </w:rPr>
        <w:t>podrá</w:t>
      </w:r>
      <w:r w:rsidRPr="00367941">
        <w:rPr>
          <w:rFonts w:asciiTheme="minorHAnsi" w:hAnsiTheme="minorHAnsi" w:cs="Arial"/>
          <w:bCs/>
          <w:sz w:val="20"/>
          <w:szCs w:val="20"/>
        </w:rPr>
        <w:t xml:space="preserve"> dar por terminado el presente instrumento con antelación a su vencimiento, mediante aviso por escrito a su contraparte, notificándola con </w:t>
      </w:r>
      <w:r w:rsidR="00AC5DDA" w:rsidRPr="00073ABA">
        <w:rPr>
          <w:rFonts w:asciiTheme="minorHAnsi" w:hAnsiTheme="minorHAnsi" w:cs="Arial"/>
          <w:bCs/>
          <w:sz w:val="20"/>
          <w:szCs w:val="20"/>
          <w:u w:val="single"/>
        </w:rPr>
        <w:t>sesenta días</w:t>
      </w:r>
      <w:r w:rsidRPr="00367941">
        <w:rPr>
          <w:rFonts w:asciiTheme="minorHAnsi" w:hAnsiTheme="minorHAnsi" w:cs="Arial"/>
          <w:bCs/>
          <w:sz w:val="20"/>
          <w:szCs w:val="20"/>
        </w:rPr>
        <w:t xml:space="preserve"> de anticipación. En tal situación, ambas partes tomarán las medidas necesarias para evitar perjuicios tanto a ellas como a terceros, en el entendido de que deberán continuar hasta su total conclusión las acciones ya iniciadas</w:t>
      </w:r>
      <w:r w:rsidR="00AC5DDA" w:rsidRPr="00367941">
        <w:rPr>
          <w:rFonts w:asciiTheme="minorHAnsi" w:hAnsiTheme="minorHAnsi" w:cs="Arial"/>
          <w:bCs/>
          <w:sz w:val="20"/>
          <w:szCs w:val="20"/>
        </w:rPr>
        <w:t xml:space="preserve"> establecidas en los Convenios Específicos y/o acordados por el Comité Técnico, siempre y </w:t>
      </w:r>
      <w:r w:rsidR="00AC5DDA" w:rsidRPr="00367941">
        <w:rPr>
          <w:rFonts w:asciiTheme="minorHAnsi" w:hAnsiTheme="minorHAnsi" w:cs="Arial"/>
          <w:bCs/>
          <w:sz w:val="20"/>
          <w:szCs w:val="20"/>
        </w:rPr>
        <w:lastRenderedPageBreak/>
        <w:t xml:space="preserve">cuando consten en las minutas correspondientes. </w:t>
      </w:r>
    </w:p>
    <w:p w:rsidR="004163FD" w:rsidRPr="00367941" w:rsidRDefault="004163FD" w:rsidP="007B33FB">
      <w:pPr>
        <w:widowControl w:val="0"/>
        <w:autoSpaceDE w:val="0"/>
        <w:autoSpaceDN w:val="0"/>
        <w:adjustRightInd w:val="0"/>
        <w:jc w:val="both"/>
        <w:rPr>
          <w:rFonts w:asciiTheme="minorHAnsi" w:hAnsiTheme="minorHAnsi" w:cs="Arial"/>
          <w:bCs/>
          <w:sz w:val="20"/>
          <w:szCs w:val="20"/>
        </w:rPr>
      </w:pPr>
    </w:p>
    <w:p w:rsidR="004163FD" w:rsidRPr="00367941" w:rsidRDefault="004163FD" w:rsidP="007B33FB">
      <w:pPr>
        <w:widowControl w:val="0"/>
        <w:autoSpaceDE w:val="0"/>
        <w:autoSpaceDN w:val="0"/>
        <w:adjustRightInd w:val="0"/>
        <w:jc w:val="both"/>
        <w:rPr>
          <w:rFonts w:asciiTheme="minorHAnsi" w:hAnsiTheme="minorHAnsi" w:cs="Arial"/>
          <w:bCs/>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r w:rsidRPr="00367941">
        <w:rPr>
          <w:rFonts w:asciiTheme="minorHAnsi" w:hAnsiTheme="minorHAnsi" w:cs="Arial"/>
          <w:b/>
          <w:bCs/>
          <w:sz w:val="20"/>
          <w:szCs w:val="20"/>
        </w:rPr>
        <w:t>DÉCIMA PRIMERA: INCUMPLIMIENTO.</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EA162E">
      <w:pPr>
        <w:widowControl w:val="0"/>
        <w:autoSpaceDE w:val="0"/>
        <w:autoSpaceDN w:val="0"/>
        <w:adjustRightInd w:val="0"/>
        <w:jc w:val="both"/>
        <w:rPr>
          <w:rFonts w:asciiTheme="minorHAnsi" w:hAnsiTheme="minorHAnsi" w:cs="Arial"/>
          <w:sz w:val="20"/>
          <w:szCs w:val="20"/>
          <w:lang w:val="es-MX"/>
        </w:rPr>
      </w:pPr>
      <w:r w:rsidRPr="00367941">
        <w:rPr>
          <w:rFonts w:asciiTheme="minorHAnsi" w:hAnsiTheme="minorHAnsi" w:cs="Arial"/>
          <w:sz w:val="20"/>
          <w:szCs w:val="20"/>
          <w:lang w:val="es-MX"/>
        </w:rPr>
        <w:t xml:space="preserve">El incumplimiento de cualquiera de las obligaciones derivadas de este Convenio, por cualquiera de las partes deberá notificarlo por escrito la parte afectada, a fin de que la otra subsane o corrija dicho incumplimiento dentro de un término de </w:t>
      </w:r>
      <w:r w:rsidRPr="00073ABA">
        <w:rPr>
          <w:rFonts w:asciiTheme="minorHAnsi" w:hAnsiTheme="minorHAnsi" w:cs="Arial"/>
          <w:sz w:val="20"/>
          <w:szCs w:val="20"/>
          <w:u w:val="single"/>
          <w:lang w:val="es-MX"/>
        </w:rPr>
        <w:t>30 (treinta) días hábiles</w:t>
      </w:r>
      <w:r w:rsidRPr="00367941">
        <w:rPr>
          <w:rFonts w:asciiTheme="minorHAnsi" w:hAnsiTheme="minorHAnsi" w:cs="Arial"/>
          <w:sz w:val="20"/>
          <w:szCs w:val="20"/>
          <w:lang w:val="es-MX"/>
        </w:rPr>
        <w:t>, a partir de la fecha de notificación correspondiente.</w:t>
      </w:r>
    </w:p>
    <w:p w:rsidR="004163FD" w:rsidRPr="00367941" w:rsidRDefault="004163FD" w:rsidP="00EA162E">
      <w:pPr>
        <w:widowControl w:val="0"/>
        <w:autoSpaceDE w:val="0"/>
        <w:autoSpaceDN w:val="0"/>
        <w:adjustRightInd w:val="0"/>
        <w:jc w:val="both"/>
        <w:rPr>
          <w:rFonts w:asciiTheme="minorHAnsi" w:hAnsiTheme="minorHAnsi" w:cs="Arial"/>
          <w:sz w:val="20"/>
          <w:szCs w:val="20"/>
          <w:lang w:val="es-MX"/>
        </w:rPr>
      </w:pPr>
    </w:p>
    <w:p w:rsidR="004163FD" w:rsidRPr="00367941" w:rsidRDefault="004163FD" w:rsidP="00EA162E">
      <w:pPr>
        <w:widowControl w:val="0"/>
        <w:autoSpaceDE w:val="0"/>
        <w:autoSpaceDN w:val="0"/>
        <w:adjustRightInd w:val="0"/>
        <w:jc w:val="both"/>
        <w:rPr>
          <w:rFonts w:asciiTheme="minorHAnsi" w:hAnsiTheme="minorHAnsi" w:cs="Arial"/>
          <w:sz w:val="20"/>
          <w:szCs w:val="20"/>
          <w:lang w:val="es-MX"/>
        </w:rPr>
      </w:pPr>
      <w:r w:rsidRPr="00367941">
        <w:rPr>
          <w:rFonts w:asciiTheme="minorHAnsi" w:hAnsiTheme="minorHAnsi" w:cs="Arial"/>
          <w:sz w:val="20"/>
          <w:szCs w:val="20"/>
          <w:lang w:val="es-MX"/>
        </w:rPr>
        <w:t>En caso de que la parte que haya incumplido algunas de sus obligaciones, no haya subsanado tal situación dentro del término antes señalado, la otra parte tendrá derecho a exigirle el cumplimiento forzoso de este Convenio o a rescindirlo, mediante notificación por escrito con efectos inmediatos y sin necesidad de resolución judicial previa. Ambas partes tomarán las medidas necesarias para evitar perjuicios tanto a ellas como a terceros, en el entendido de que deberán continuar hasta su conclusión las acciones ya iniciadas.</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r w:rsidRPr="00367941">
        <w:rPr>
          <w:rFonts w:asciiTheme="minorHAnsi" w:hAnsiTheme="minorHAnsi" w:cs="Arial"/>
          <w:b/>
          <w:bCs/>
          <w:sz w:val="20"/>
          <w:szCs w:val="20"/>
        </w:rPr>
        <w:t>DÉCIMA SEGUNDA: MODIFICACIONES.</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7B33FB">
      <w:pPr>
        <w:widowControl w:val="0"/>
        <w:autoSpaceDE w:val="0"/>
        <w:autoSpaceDN w:val="0"/>
        <w:adjustRightInd w:val="0"/>
        <w:jc w:val="both"/>
        <w:rPr>
          <w:rFonts w:asciiTheme="minorHAnsi" w:hAnsiTheme="minorHAnsi" w:cs="Arial"/>
          <w:sz w:val="20"/>
          <w:szCs w:val="20"/>
        </w:rPr>
      </w:pPr>
      <w:r w:rsidRPr="00367941">
        <w:rPr>
          <w:rFonts w:asciiTheme="minorHAnsi" w:hAnsiTheme="minorHAnsi" w:cs="Arial"/>
          <w:sz w:val="20"/>
          <w:szCs w:val="20"/>
        </w:rPr>
        <w:t>El presente Convenio sólo podrá ser modificado y/o adicionado mediante la firma del Convenio Modificatorio correspondiente</w:t>
      </w:r>
      <w:r w:rsidR="00AC5DDA" w:rsidRPr="00367941">
        <w:rPr>
          <w:rFonts w:asciiTheme="minorHAnsi" w:hAnsiTheme="minorHAnsi" w:cs="Arial"/>
          <w:sz w:val="20"/>
          <w:szCs w:val="20"/>
        </w:rPr>
        <w:t xml:space="preserve">, firmadas por los representantes legales de ambas partes. </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r w:rsidRPr="00367941">
        <w:rPr>
          <w:rFonts w:asciiTheme="minorHAnsi" w:hAnsiTheme="minorHAnsi" w:cs="Arial"/>
          <w:b/>
          <w:bCs/>
          <w:sz w:val="20"/>
          <w:szCs w:val="20"/>
        </w:rPr>
        <w:t>DÉCIMA TERCERA: RESPONSABILIDAD CIVIL.</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8021B5" w:rsidRPr="00367941" w:rsidRDefault="004163FD" w:rsidP="008021B5">
      <w:pPr>
        <w:tabs>
          <w:tab w:val="left" w:pos="709"/>
        </w:tabs>
        <w:jc w:val="both"/>
        <w:rPr>
          <w:rFonts w:asciiTheme="minorHAnsi" w:hAnsiTheme="minorHAnsi" w:cs="Arial"/>
          <w:sz w:val="20"/>
          <w:szCs w:val="20"/>
          <w:lang w:val="es-MX"/>
        </w:rPr>
      </w:pPr>
      <w:r w:rsidRPr="00367941">
        <w:rPr>
          <w:rFonts w:asciiTheme="minorHAnsi" w:hAnsiTheme="minorHAnsi" w:cs="Arial"/>
          <w:sz w:val="20"/>
          <w:szCs w:val="20"/>
        </w:rPr>
        <w:t xml:space="preserve">Ambas partes estarán exentas de toda responsabilidad civil por los daños y perjuicios que se puedan derivar en caso de incumplimiento total o parcial del presente Convenio, debido a caso fortuito o fuerza mayor, entendiéndose por esto a todo acontecimiento, presente o futuro, ya sea fenómeno de la naturaleza o no, que esté fuera del dominio de la voluntad, que no pueda preverse o que aún previéndose no pueda evitarse, incluyendo la suspensión de labores académicas o administrativas. </w:t>
      </w:r>
      <w:r w:rsidRPr="00367941">
        <w:rPr>
          <w:rFonts w:asciiTheme="minorHAnsi" w:hAnsiTheme="minorHAnsi" w:cs="Arial"/>
          <w:sz w:val="20"/>
          <w:szCs w:val="20"/>
          <w:lang w:val="es-MX"/>
        </w:rPr>
        <w:t>Sin embargo, la parte que sufra dicho caso fortuito o fuerza mayor deberá notificarlo inmediatamente y por escrito a la otra parte, y deberá emplear sus mejores esfuerzos para solventar el suceso a la brevedad posible. Una vez superado el motivo de incumplimiento, los trabajos se reanudarán de manera normal y continuarán durante el tiempo faltante hasta su total conclusión.</w:t>
      </w:r>
      <w:r w:rsidR="008021B5" w:rsidRPr="00367941">
        <w:rPr>
          <w:rFonts w:asciiTheme="minorHAnsi" w:hAnsiTheme="minorHAnsi" w:cs="Arial"/>
          <w:sz w:val="20"/>
          <w:szCs w:val="20"/>
          <w:lang w:val="es-MX"/>
        </w:rPr>
        <w:t xml:space="preserve"> En el supuesto de que la causa que dio origen a la Fuerza Mayor y/o Caso Fortuito subsista por más de sesenta días el presente Convenio dejará de surtir sus efectos sin responsabilidad para las partes. </w:t>
      </w:r>
    </w:p>
    <w:p w:rsidR="008021B5" w:rsidRPr="00367941" w:rsidRDefault="008021B5" w:rsidP="007B33FB">
      <w:pPr>
        <w:widowControl w:val="0"/>
        <w:autoSpaceDE w:val="0"/>
        <w:autoSpaceDN w:val="0"/>
        <w:adjustRightInd w:val="0"/>
        <w:jc w:val="both"/>
        <w:rPr>
          <w:rFonts w:asciiTheme="minorHAnsi" w:hAnsiTheme="minorHAnsi" w:cs="Arial"/>
          <w:sz w:val="20"/>
          <w:szCs w:val="20"/>
          <w:lang w:val="es-MX"/>
        </w:rPr>
      </w:pPr>
    </w:p>
    <w:p w:rsidR="008021B5" w:rsidRPr="00367941" w:rsidRDefault="008021B5" w:rsidP="007B33FB">
      <w:pPr>
        <w:widowControl w:val="0"/>
        <w:autoSpaceDE w:val="0"/>
        <w:autoSpaceDN w:val="0"/>
        <w:adjustRightInd w:val="0"/>
        <w:jc w:val="both"/>
        <w:rPr>
          <w:rFonts w:asciiTheme="minorHAnsi" w:hAnsiTheme="minorHAnsi" w:cs="Arial"/>
          <w:b/>
          <w:bCs/>
          <w:sz w:val="20"/>
          <w:szCs w:val="20"/>
        </w:rPr>
      </w:pPr>
    </w:p>
    <w:p w:rsidR="008021B5" w:rsidRPr="00367941" w:rsidRDefault="008021B5" w:rsidP="007B33FB">
      <w:pPr>
        <w:widowControl w:val="0"/>
        <w:autoSpaceDE w:val="0"/>
        <w:autoSpaceDN w:val="0"/>
        <w:adjustRightInd w:val="0"/>
        <w:jc w:val="both"/>
        <w:rPr>
          <w:rFonts w:asciiTheme="minorHAnsi" w:hAnsiTheme="minorHAnsi" w:cs="Arial"/>
          <w:b/>
          <w:bCs/>
          <w:sz w:val="20"/>
          <w:szCs w:val="20"/>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r w:rsidRPr="00367941">
        <w:rPr>
          <w:rFonts w:asciiTheme="minorHAnsi" w:hAnsiTheme="minorHAnsi" w:cs="Arial"/>
          <w:b/>
          <w:bCs/>
          <w:sz w:val="20"/>
          <w:szCs w:val="20"/>
        </w:rPr>
        <w:t>DÉCIMA CUARTA: SOLUCIÓN DE CONTROVERSIAS.</w:t>
      </w:r>
    </w:p>
    <w:p w:rsidR="004163FD" w:rsidRPr="00367941" w:rsidRDefault="004163FD" w:rsidP="007B33FB">
      <w:pPr>
        <w:widowControl w:val="0"/>
        <w:autoSpaceDE w:val="0"/>
        <w:autoSpaceDN w:val="0"/>
        <w:adjustRightInd w:val="0"/>
        <w:jc w:val="both"/>
        <w:rPr>
          <w:rFonts w:asciiTheme="minorHAnsi" w:hAnsiTheme="minorHAnsi" w:cs="Arial"/>
          <w:sz w:val="20"/>
          <w:szCs w:val="20"/>
        </w:rPr>
      </w:pPr>
    </w:p>
    <w:p w:rsidR="004163FD" w:rsidRPr="00367941" w:rsidRDefault="004163FD" w:rsidP="000D7C61">
      <w:pPr>
        <w:widowControl w:val="0"/>
        <w:autoSpaceDE w:val="0"/>
        <w:autoSpaceDN w:val="0"/>
        <w:adjustRightInd w:val="0"/>
        <w:jc w:val="both"/>
        <w:rPr>
          <w:rFonts w:asciiTheme="minorHAnsi" w:hAnsiTheme="minorHAnsi" w:cs="Arial"/>
          <w:sz w:val="20"/>
          <w:szCs w:val="20"/>
          <w:lang w:val="es-MX"/>
        </w:rPr>
      </w:pPr>
      <w:r w:rsidRPr="00367941">
        <w:rPr>
          <w:rFonts w:asciiTheme="minorHAnsi" w:hAnsiTheme="minorHAnsi" w:cs="Arial"/>
          <w:sz w:val="20"/>
          <w:szCs w:val="20"/>
          <w:lang w:val="es-MX"/>
        </w:rPr>
        <w:t xml:space="preserve">Para la debida interpretación y ejecución del presente Convenio, las partes acuerdan y aceptan someterse expresamente a las leyes y tribunales competentes en </w:t>
      </w:r>
      <w:r w:rsidR="00073ABA">
        <w:rPr>
          <w:rFonts w:asciiTheme="minorHAnsi" w:hAnsiTheme="minorHAnsi" w:cs="Arial"/>
          <w:sz w:val="20"/>
          <w:szCs w:val="20"/>
          <w:lang w:val="es-MX"/>
        </w:rPr>
        <w:t>_____________________</w:t>
      </w:r>
      <w:r w:rsidRPr="00367941">
        <w:rPr>
          <w:rFonts w:asciiTheme="minorHAnsi" w:hAnsiTheme="minorHAnsi" w:cs="Arial"/>
          <w:sz w:val="20"/>
          <w:szCs w:val="20"/>
          <w:lang w:val="es-MX"/>
        </w:rPr>
        <w:t>, renunciando a cualquier otro fuero o jurisdicción que pudiera corresponderles por razón de sus domicilios presentes, futuros o por cualquier otra causa.</w:t>
      </w:r>
    </w:p>
    <w:p w:rsidR="004163FD" w:rsidRPr="00367941" w:rsidRDefault="004163FD" w:rsidP="000D7C61">
      <w:pPr>
        <w:widowControl w:val="0"/>
        <w:autoSpaceDE w:val="0"/>
        <w:autoSpaceDN w:val="0"/>
        <w:adjustRightInd w:val="0"/>
        <w:jc w:val="both"/>
        <w:rPr>
          <w:rFonts w:asciiTheme="minorHAnsi" w:hAnsiTheme="minorHAnsi" w:cs="Arial"/>
          <w:sz w:val="20"/>
          <w:szCs w:val="20"/>
          <w:lang w:val="es-MX"/>
        </w:rPr>
      </w:pPr>
    </w:p>
    <w:p w:rsidR="004163FD" w:rsidRPr="00367941" w:rsidRDefault="004163FD" w:rsidP="007B33FB">
      <w:pPr>
        <w:widowControl w:val="0"/>
        <w:autoSpaceDE w:val="0"/>
        <w:autoSpaceDN w:val="0"/>
        <w:adjustRightInd w:val="0"/>
        <w:jc w:val="both"/>
        <w:rPr>
          <w:rFonts w:asciiTheme="minorHAnsi" w:hAnsiTheme="minorHAnsi" w:cs="Arial"/>
          <w:sz w:val="20"/>
          <w:szCs w:val="20"/>
          <w:lang w:val="es-MX"/>
        </w:rPr>
      </w:pPr>
      <w:r w:rsidRPr="00367941">
        <w:rPr>
          <w:rFonts w:asciiTheme="minorHAnsi" w:hAnsiTheme="minorHAnsi" w:cs="Arial"/>
          <w:sz w:val="20"/>
          <w:szCs w:val="20"/>
          <w:lang w:val="es-MX"/>
        </w:rPr>
        <w:t xml:space="preserve">Leído que fue por las partes el presente Convenio de Colaboración y enteradas de su contenido y alcance legal, lo ratifican y firman por duplicado en </w:t>
      </w:r>
      <w:r w:rsidR="00073ABA">
        <w:rPr>
          <w:rFonts w:asciiTheme="minorHAnsi" w:hAnsiTheme="minorHAnsi" w:cs="Arial"/>
          <w:sz w:val="20"/>
          <w:szCs w:val="20"/>
          <w:lang w:val="es-MX"/>
        </w:rPr>
        <w:t>_____________________</w:t>
      </w:r>
      <w:r w:rsidRPr="00367941">
        <w:rPr>
          <w:rFonts w:asciiTheme="minorHAnsi" w:hAnsiTheme="minorHAnsi" w:cs="Arial"/>
          <w:sz w:val="20"/>
          <w:szCs w:val="20"/>
          <w:lang w:val="es-MX"/>
        </w:rPr>
        <w:t>, el ___ de ____ de 20</w:t>
      </w:r>
      <w:r w:rsidR="00073ABA">
        <w:rPr>
          <w:rFonts w:asciiTheme="minorHAnsi" w:hAnsiTheme="minorHAnsi" w:cs="Arial"/>
          <w:sz w:val="20"/>
          <w:szCs w:val="20"/>
          <w:lang w:val="es-MX"/>
        </w:rPr>
        <w:t>___</w:t>
      </w:r>
      <w:r w:rsidRPr="00367941">
        <w:rPr>
          <w:rFonts w:asciiTheme="minorHAnsi" w:hAnsiTheme="minorHAnsi" w:cs="Arial"/>
          <w:sz w:val="20"/>
          <w:szCs w:val="20"/>
          <w:lang w:val="es-MX"/>
        </w:rPr>
        <w:t>.</w:t>
      </w:r>
    </w:p>
    <w:p w:rsidR="004163FD" w:rsidRPr="00367941" w:rsidRDefault="004163FD" w:rsidP="007B33FB">
      <w:pPr>
        <w:widowControl w:val="0"/>
        <w:autoSpaceDE w:val="0"/>
        <w:autoSpaceDN w:val="0"/>
        <w:adjustRightInd w:val="0"/>
        <w:jc w:val="both"/>
        <w:rPr>
          <w:rFonts w:asciiTheme="minorHAnsi" w:hAnsiTheme="minorHAnsi" w:cs="Arial"/>
          <w:b/>
          <w:bCs/>
          <w:sz w:val="20"/>
          <w:szCs w:val="20"/>
          <w:lang w:val="es-MX"/>
        </w:rPr>
      </w:pPr>
    </w:p>
    <w:p w:rsidR="004163FD" w:rsidRPr="00367941" w:rsidRDefault="004163FD" w:rsidP="007B33FB">
      <w:pPr>
        <w:widowControl w:val="0"/>
        <w:autoSpaceDE w:val="0"/>
        <w:autoSpaceDN w:val="0"/>
        <w:adjustRightInd w:val="0"/>
        <w:jc w:val="both"/>
        <w:rPr>
          <w:rFonts w:asciiTheme="minorHAnsi" w:hAnsiTheme="minorHAnsi" w:cs="Arial"/>
          <w:b/>
          <w:bCs/>
          <w:sz w:val="20"/>
          <w:szCs w:val="20"/>
        </w:rPr>
      </w:pPr>
    </w:p>
    <w:tbl>
      <w:tblPr>
        <w:tblW w:w="0" w:type="auto"/>
        <w:tblInd w:w="108" w:type="dxa"/>
        <w:tblLook w:val="00A0"/>
      </w:tblPr>
      <w:tblGrid>
        <w:gridCol w:w="4306"/>
        <w:gridCol w:w="4306"/>
      </w:tblGrid>
      <w:tr w:rsidR="004163FD" w:rsidRPr="00367941" w:rsidTr="00073ABA">
        <w:tc>
          <w:tcPr>
            <w:tcW w:w="4306" w:type="dxa"/>
          </w:tcPr>
          <w:p w:rsidR="004163FD" w:rsidRPr="00367941" w:rsidRDefault="004163FD" w:rsidP="003E138C">
            <w:pPr>
              <w:jc w:val="center"/>
              <w:rPr>
                <w:rFonts w:asciiTheme="minorHAnsi" w:hAnsiTheme="minorHAnsi"/>
                <w:b/>
                <w:lang w:val="es-MX"/>
              </w:rPr>
            </w:pPr>
            <w:r w:rsidRPr="00367941">
              <w:rPr>
                <w:rFonts w:asciiTheme="minorHAnsi" w:hAnsiTheme="minorHAnsi"/>
                <w:b/>
                <w:sz w:val="22"/>
                <w:szCs w:val="22"/>
                <w:lang w:val="es-MX"/>
              </w:rPr>
              <w:t xml:space="preserve">Por </w:t>
            </w:r>
            <w:r w:rsidRPr="00367941">
              <w:rPr>
                <w:rFonts w:asciiTheme="minorHAnsi" w:hAnsiTheme="minorHAnsi" w:cs="Arial"/>
                <w:b/>
                <w:bCs/>
                <w:sz w:val="20"/>
                <w:szCs w:val="20"/>
              </w:rPr>
              <w:t>“</w:t>
            </w:r>
            <w:r w:rsidR="00367941">
              <w:rPr>
                <w:rFonts w:asciiTheme="minorHAnsi" w:hAnsiTheme="minorHAnsi" w:cs="Arial"/>
                <w:b/>
                <w:bCs/>
                <w:sz w:val="20"/>
                <w:szCs w:val="20"/>
              </w:rPr>
              <w:t>LA EMPRESA</w:t>
            </w:r>
            <w:r w:rsidRPr="00367941">
              <w:rPr>
                <w:rFonts w:asciiTheme="minorHAnsi" w:hAnsiTheme="minorHAnsi" w:cs="Arial"/>
                <w:b/>
                <w:bCs/>
                <w:sz w:val="20"/>
                <w:szCs w:val="20"/>
              </w:rPr>
              <w:t>”</w:t>
            </w:r>
          </w:p>
        </w:tc>
        <w:tc>
          <w:tcPr>
            <w:tcW w:w="4306" w:type="dxa"/>
          </w:tcPr>
          <w:p w:rsidR="004163FD" w:rsidRPr="00367941" w:rsidRDefault="004163FD" w:rsidP="004942E8">
            <w:pPr>
              <w:jc w:val="center"/>
              <w:rPr>
                <w:rFonts w:asciiTheme="minorHAnsi" w:hAnsiTheme="minorHAnsi"/>
                <w:b/>
                <w:lang w:val="es-MX"/>
              </w:rPr>
            </w:pPr>
            <w:r w:rsidRPr="00367941">
              <w:rPr>
                <w:rFonts w:asciiTheme="minorHAnsi" w:hAnsiTheme="minorHAnsi"/>
                <w:b/>
                <w:sz w:val="22"/>
                <w:szCs w:val="22"/>
                <w:lang w:val="es-MX"/>
              </w:rPr>
              <w:t xml:space="preserve">Por “LA </w:t>
            </w:r>
            <w:r w:rsidR="00367941">
              <w:rPr>
                <w:rFonts w:asciiTheme="minorHAnsi" w:hAnsiTheme="minorHAnsi"/>
                <w:b/>
                <w:sz w:val="22"/>
                <w:szCs w:val="22"/>
                <w:lang w:val="es-MX"/>
              </w:rPr>
              <w:t>UNIVERSIDAD</w:t>
            </w:r>
            <w:r w:rsidRPr="00367941">
              <w:rPr>
                <w:rFonts w:asciiTheme="minorHAnsi" w:hAnsiTheme="minorHAnsi"/>
                <w:b/>
                <w:sz w:val="22"/>
                <w:szCs w:val="22"/>
                <w:lang w:val="es-MX"/>
              </w:rPr>
              <w:t>”</w:t>
            </w:r>
          </w:p>
        </w:tc>
      </w:tr>
      <w:tr w:rsidR="004163FD" w:rsidRPr="00367941" w:rsidTr="00073ABA">
        <w:tc>
          <w:tcPr>
            <w:tcW w:w="4306" w:type="dxa"/>
          </w:tcPr>
          <w:p w:rsidR="004163FD" w:rsidRPr="00367941" w:rsidRDefault="004163FD" w:rsidP="004942E8">
            <w:pPr>
              <w:jc w:val="both"/>
              <w:rPr>
                <w:rFonts w:asciiTheme="minorHAnsi" w:hAnsiTheme="minorHAnsi"/>
                <w:lang w:val="es-MX"/>
              </w:rPr>
            </w:pPr>
          </w:p>
          <w:p w:rsidR="004163FD" w:rsidRPr="00367941" w:rsidRDefault="004163FD" w:rsidP="004942E8">
            <w:pPr>
              <w:jc w:val="both"/>
              <w:rPr>
                <w:rFonts w:asciiTheme="minorHAnsi" w:hAnsiTheme="minorHAnsi"/>
                <w:lang w:val="es-MX"/>
              </w:rPr>
            </w:pPr>
          </w:p>
          <w:p w:rsidR="004163FD" w:rsidRPr="00367941" w:rsidRDefault="004163FD" w:rsidP="004942E8">
            <w:pPr>
              <w:jc w:val="center"/>
              <w:rPr>
                <w:rFonts w:asciiTheme="minorHAnsi" w:hAnsiTheme="minorHAnsi"/>
                <w:lang w:val="es-MX"/>
              </w:rPr>
            </w:pPr>
            <w:r w:rsidRPr="00367941">
              <w:rPr>
                <w:rFonts w:asciiTheme="minorHAnsi" w:hAnsiTheme="minorHAnsi"/>
                <w:sz w:val="22"/>
                <w:szCs w:val="22"/>
                <w:lang w:val="es-MX"/>
              </w:rPr>
              <w:t>______________________</w:t>
            </w:r>
          </w:p>
          <w:p w:rsidR="004163FD" w:rsidRDefault="00073ABA" w:rsidP="004942E8">
            <w:pPr>
              <w:jc w:val="center"/>
              <w:rPr>
                <w:rFonts w:asciiTheme="minorHAnsi" w:hAnsiTheme="minorHAnsi"/>
                <w:lang w:val="es-MX"/>
              </w:rPr>
            </w:pPr>
            <w:r>
              <w:rPr>
                <w:rFonts w:asciiTheme="minorHAnsi" w:hAnsiTheme="minorHAnsi"/>
                <w:sz w:val="22"/>
                <w:szCs w:val="22"/>
                <w:lang w:val="es-MX"/>
              </w:rPr>
              <w:t>Nombre</w:t>
            </w:r>
          </w:p>
          <w:p w:rsidR="00073ABA" w:rsidRPr="00367941" w:rsidRDefault="00073ABA" w:rsidP="004942E8">
            <w:pPr>
              <w:jc w:val="center"/>
              <w:rPr>
                <w:rFonts w:asciiTheme="minorHAnsi" w:hAnsiTheme="minorHAnsi"/>
                <w:lang w:val="es-MX"/>
              </w:rPr>
            </w:pPr>
            <w:r>
              <w:rPr>
                <w:rFonts w:asciiTheme="minorHAnsi" w:hAnsiTheme="minorHAnsi"/>
                <w:sz w:val="22"/>
                <w:szCs w:val="22"/>
                <w:lang w:val="es-MX"/>
              </w:rPr>
              <w:lastRenderedPageBreak/>
              <w:t>Cargo</w:t>
            </w:r>
          </w:p>
        </w:tc>
        <w:tc>
          <w:tcPr>
            <w:tcW w:w="4306" w:type="dxa"/>
          </w:tcPr>
          <w:p w:rsidR="004163FD" w:rsidRPr="00367941" w:rsidRDefault="004163FD" w:rsidP="004942E8">
            <w:pPr>
              <w:jc w:val="both"/>
              <w:rPr>
                <w:rFonts w:asciiTheme="minorHAnsi" w:hAnsiTheme="minorHAnsi"/>
                <w:lang w:val="es-MX"/>
              </w:rPr>
            </w:pPr>
          </w:p>
          <w:p w:rsidR="004163FD" w:rsidRPr="00367941" w:rsidRDefault="004163FD" w:rsidP="004942E8">
            <w:pPr>
              <w:jc w:val="both"/>
              <w:rPr>
                <w:rFonts w:asciiTheme="minorHAnsi" w:hAnsiTheme="minorHAnsi"/>
                <w:lang w:val="es-MX"/>
              </w:rPr>
            </w:pPr>
          </w:p>
          <w:p w:rsidR="004163FD" w:rsidRPr="00367941" w:rsidRDefault="00D67997" w:rsidP="004942E8">
            <w:pPr>
              <w:jc w:val="center"/>
              <w:rPr>
                <w:rFonts w:asciiTheme="minorHAnsi" w:hAnsiTheme="minorHAnsi"/>
                <w:lang w:val="pt-BR"/>
              </w:rPr>
            </w:pPr>
            <w:r w:rsidRPr="00367941">
              <w:rPr>
                <w:rFonts w:asciiTheme="minorHAnsi" w:hAnsiTheme="minorHAnsi"/>
                <w:sz w:val="22"/>
                <w:szCs w:val="22"/>
                <w:lang w:val="pt-BR"/>
              </w:rPr>
              <w:t>______________________</w:t>
            </w:r>
          </w:p>
          <w:p w:rsidR="004163FD" w:rsidRDefault="00073ABA" w:rsidP="003E138C">
            <w:pPr>
              <w:jc w:val="center"/>
              <w:rPr>
                <w:rFonts w:asciiTheme="minorHAnsi" w:hAnsiTheme="minorHAnsi"/>
                <w:lang w:val="pt-BR"/>
              </w:rPr>
            </w:pPr>
            <w:r>
              <w:rPr>
                <w:rFonts w:asciiTheme="minorHAnsi" w:hAnsiTheme="minorHAnsi"/>
                <w:sz w:val="22"/>
                <w:szCs w:val="22"/>
                <w:lang w:val="pt-BR"/>
              </w:rPr>
              <w:t>Nombre</w:t>
            </w:r>
          </w:p>
          <w:p w:rsidR="00073ABA" w:rsidRPr="00367941" w:rsidRDefault="00073ABA" w:rsidP="003E138C">
            <w:pPr>
              <w:jc w:val="center"/>
              <w:rPr>
                <w:rFonts w:asciiTheme="minorHAnsi" w:hAnsiTheme="minorHAnsi"/>
                <w:lang w:val="pt-BR"/>
              </w:rPr>
            </w:pPr>
            <w:r>
              <w:rPr>
                <w:rFonts w:asciiTheme="minorHAnsi" w:hAnsiTheme="minorHAnsi"/>
                <w:sz w:val="22"/>
                <w:szCs w:val="22"/>
                <w:lang w:val="pt-BR"/>
              </w:rPr>
              <w:lastRenderedPageBreak/>
              <w:t>Cargo</w:t>
            </w:r>
          </w:p>
        </w:tc>
      </w:tr>
    </w:tbl>
    <w:p w:rsidR="004163FD" w:rsidRPr="00367941" w:rsidRDefault="004163FD" w:rsidP="00073ABA">
      <w:pPr>
        <w:rPr>
          <w:rFonts w:asciiTheme="minorHAnsi" w:hAnsiTheme="minorHAnsi"/>
          <w:lang w:val="es-MX"/>
        </w:rPr>
      </w:pPr>
    </w:p>
    <w:sectPr w:rsidR="004163FD" w:rsidRPr="00367941" w:rsidSect="00C82827">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977" w:rsidRDefault="00733977" w:rsidP="00A3234B">
      <w:r>
        <w:separator/>
      </w:r>
    </w:p>
  </w:endnote>
  <w:endnote w:type="continuationSeparator" w:id="1">
    <w:p w:rsidR="00733977" w:rsidRDefault="00733977" w:rsidP="00A323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977" w:rsidRDefault="00733977" w:rsidP="00A3234B">
      <w:r>
        <w:separator/>
      </w:r>
    </w:p>
  </w:footnote>
  <w:footnote w:type="continuationSeparator" w:id="1">
    <w:p w:rsidR="00733977" w:rsidRDefault="00733977" w:rsidP="00A323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3FD" w:rsidRDefault="00090FA6">
    <w:pPr>
      <w:pStyle w:val="Header"/>
    </w:pPr>
    <w:r w:rsidRPr="00090FA6">
      <w:rPr>
        <w:noProof/>
        <w:lang w:val="en-US" w:eastAsia="zh-CN"/>
      </w:rPr>
      <w:drawing>
        <wp:anchor distT="0" distB="0" distL="114300" distR="114300" simplePos="0" relativeHeight="251660800" behindDoc="0" locked="0" layoutInCell="1" allowOverlap="1">
          <wp:simplePos x="0" y="0"/>
          <wp:positionH relativeFrom="column">
            <wp:posOffset>586962</wp:posOffset>
          </wp:positionH>
          <wp:positionV relativeFrom="paragraph">
            <wp:posOffset>-205031</wp:posOffset>
          </wp:positionV>
          <wp:extent cx="384987" cy="318977"/>
          <wp:effectExtent l="19050" t="0" r="0" b="0"/>
          <wp:wrapSquare wrapText="bothSides"/>
          <wp:docPr id="3" name="Imagen 3" descr="http://t1.gstatic.com/images?q=tbn:b2FRMTFSEXIfcM:http://upload.wikimedia.org/wikipedia/commons/a/ae/Escudo_del_Estado_de_M%C3%A9xico.png"/>
          <wp:cNvGraphicFramePr/>
          <a:graphic xmlns:a="http://schemas.openxmlformats.org/drawingml/2006/main">
            <a:graphicData uri="http://schemas.openxmlformats.org/drawingml/2006/picture">
              <pic:pic xmlns:pic="http://schemas.openxmlformats.org/drawingml/2006/picture">
                <pic:nvPicPr>
                  <pic:cNvPr id="8" name="Picture 2" descr="http://t1.gstatic.com/images?q=tbn:b2FRMTFSEXIfcM:http://upload.wikimedia.org/wikipedia/commons/a/ae/Escudo_del_Estado_de_M%C3%A9xico.png"/>
                  <pic:cNvPicPr>
                    <a:picLocks noChangeAspect="1" noChangeArrowheads="1"/>
                  </pic:cNvPicPr>
                </pic:nvPicPr>
                <pic:blipFill>
                  <a:blip r:embed="rId1" cstate="print"/>
                  <a:srcRect/>
                  <a:stretch>
                    <a:fillRect/>
                  </a:stretch>
                </pic:blipFill>
                <pic:spPr bwMode="auto">
                  <a:xfrm>
                    <a:off x="0" y="0"/>
                    <a:ext cx="384810" cy="318770"/>
                  </a:xfrm>
                  <a:prstGeom prst="rect">
                    <a:avLst/>
                  </a:prstGeom>
                  <a:noFill/>
                </pic:spPr>
              </pic:pic>
            </a:graphicData>
          </a:graphic>
        </wp:anchor>
      </w:drawing>
    </w:r>
    <w:r w:rsidRPr="00090FA6">
      <w:rPr>
        <w:noProof/>
        <w:lang w:val="en-US" w:eastAsia="zh-CN"/>
      </w:rPr>
      <w:drawing>
        <wp:anchor distT="0" distB="0" distL="114300" distR="114300" simplePos="0" relativeHeight="251659776" behindDoc="0" locked="0" layoutInCell="1" allowOverlap="1">
          <wp:simplePos x="0" y="0"/>
          <wp:positionH relativeFrom="column">
            <wp:posOffset>-221113</wp:posOffset>
          </wp:positionH>
          <wp:positionV relativeFrom="paragraph">
            <wp:posOffset>-215664</wp:posOffset>
          </wp:positionV>
          <wp:extent cx="598746" cy="372140"/>
          <wp:effectExtent l="19050" t="0" r="9525" b="0"/>
          <wp:wrapSquare wrapText="bothSides"/>
          <wp:docPr id="1" name="Imagen 1" descr="logocomecyt.gif"/>
          <wp:cNvGraphicFramePr/>
          <a:graphic xmlns:a="http://schemas.openxmlformats.org/drawingml/2006/main">
            <a:graphicData uri="http://schemas.openxmlformats.org/drawingml/2006/picture">
              <pic:pic xmlns:pic="http://schemas.openxmlformats.org/drawingml/2006/picture">
                <pic:nvPicPr>
                  <pic:cNvPr id="6" name="5 Imagen" descr="logocomecyt.gif"/>
                  <pic:cNvPicPr>
                    <a:picLocks noChangeAspect="1"/>
                  </pic:cNvPicPr>
                </pic:nvPicPr>
                <pic:blipFill>
                  <a:blip r:embed="rId2" cstate="print"/>
                  <a:stretch>
                    <a:fillRect/>
                  </a:stretch>
                </pic:blipFill>
                <pic:spPr>
                  <a:xfrm>
                    <a:off x="0" y="0"/>
                    <a:ext cx="600075" cy="372110"/>
                  </a:xfrm>
                  <a:prstGeom prst="rect">
                    <a:avLst/>
                  </a:prstGeom>
                </pic:spPr>
              </pic:pic>
            </a:graphicData>
          </a:graphic>
        </wp:anchor>
      </w:drawing>
    </w:r>
    <w:r w:rsidRPr="00090FA6">
      <w:rPr>
        <w:noProof/>
        <w:lang w:val="en-US" w:eastAsia="zh-CN"/>
      </w:rPr>
      <w:drawing>
        <wp:anchor distT="0" distB="0" distL="114300" distR="114300" simplePos="0" relativeHeight="251661824" behindDoc="0" locked="0" layoutInCell="1" allowOverlap="1">
          <wp:simplePos x="0" y="0"/>
          <wp:positionH relativeFrom="column">
            <wp:posOffset>4914413</wp:posOffset>
          </wp:positionH>
          <wp:positionV relativeFrom="paragraph">
            <wp:posOffset>-279459</wp:posOffset>
          </wp:positionV>
          <wp:extent cx="719514" cy="552893"/>
          <wp:effectExtent l="19050" t="0" r="5715" b="0"/>
          <wp:wrapSquare wrapText="bothSides"/>
          <wp:docPr id="2" name="Imagen 2" descr="ColorCamBioTEcMR.jpg"/>
          <wp:cNvGraphicFramePr/>
          <a:graphic xmlns:a="http://schemas.openxmlformats.org/drawingml/2006/main">
            <a:graphicData uri="http://schemas.openxmlformats.org/drawingml/2006/picture">
              <pic:pic xmlns:pic="http://schemas.openxmlformats.org/drawingml/2006/picture">
                <pic:nvPicPr>
                  <pic:cNvPr id="7" name="6 Imagen" descr="ColorCamBioTEcMR.jpg"/>
                  <pic:cNvPicPr>
                    <a:picLocks noChangeAspect="1"/>
                  </pic:cNvPicPr>
                </pic:nvPicPr>
                <pic:blipFill>
                  <a:blip r:embed="rId3" cstate="print"/>
                  <a:stretch>
                    <a:fillRect/>
                  </a:stretch>
                </pic:blipFill>
                <pic:spPr>
                  <a:xfrm>
                    <a:off x="0" y="0"/>
                    <a:ext cx="718185" cy="5524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474E8"/>
    <w:multiLevelType w:val="hybridMultilevel"/>
    <w:tmpl w:val="58EEFCDE"/>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
    <w:nsid w:val="2B063B27"/>
    <w:multiLevelType w:val="multilevel"/>
    <w:tmpl w:val="0C0A001F"/>
    <w:styleLink w:val="Estilo1"/>
    <w:lvl w:ilvl="0">
      <w:start w:val="1"/>
      <w:numFmt w:val="upperRoman"/>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2DC653DB"/>
    <w:multiLevelType w:val="hybridMultilevel"/>
    <w:tmpl w:val="F5462864"/>
    <w:lvl w:ilvl="0" w:tplc="080A0017">
      <w:start w:val="1"/>
      <w:numFmt w:val="lowerLetter"/>
      <w:lvlText w:val="%1)"/>
      <w:lvlJc w:val="left"/>
      <w:pPr>
        <w:ind w:left="720" w:hanging="360"/>
      </w:pPr>
      <w:rPr>
        <w:rFonts w:cs="Times New Roman" w:hint="default"/>
      </w:r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3">
    <w:nsid w:val="33A45774"/>
    <w:multiLevelType w:val="hybridMultilevel"/>
    <w:tmpl w:val="6CD0E938"/>
    <w:lvl w:ilvl="0" w:tplc="E5F6C760">
      <w:start w:val="1"/>
      <w:numFmt w:val="decimal"/>
      <w:lvlText w:val="II.%1."/>
      <w:lvlJc w:val="left"/>
      <w:pPr>
        <w:tabs>
          <w:tab w:val="num" w:pos="720"/>
        </w:tabs>
        <w:ind w:left="720" w:hanging="360"/>
      </w:pPr>
      <w:rPr>
        <w:rFonts w:cs="Times New Roman" w:hint="default"/>
        <w:b/>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6D25A1B"/>
    <w:multiLevelType w:val="hybridMultilevel"/>
    <w:tmpl w:val="0FB0138A"/>
    <w:lvl w:ilvl="0" w:tplc="87CAB552">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4AB13150"/>
    <w:multiLevelType w:val="multilevel"/>
    <w:tmpl w:val="0C0A001F"/>
    <w:numStyleLink w:val="Estilo1"/>
  </w:abstractNum>
  <w:abstractNum w:abstractNumId="6">
    <w:nsid w:val="722660E5"/>
    <w:multiLevelType w:val="hybridMultilevel"/>
    <w:tmpl w:val="BA06F5D0"/>
    <w:lvl w:ilvl="0" w:tplc="905EF350">
      <w:start w:val="1"/>
      <w:numFmt w:val="decimal"/>
      <w:lvlText w:val="I.%1."/>
      <w:lvlJc w:val="left"/>
      <w:pPr>
        <w:tabs>
          <w:tab w:val="num" w:pos="720"/>
        </w:tabs>
        <w:ind w:left="720" w:hanging="360"/>
      </w:pPr>
      <w:rPr>
        <w:rFonts w:cs="Times New Roman" w:hint="default"/>
        <w:b/>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7">
    <w:nsid w:val="750F09FE"/>
    <w:multiLevelType w:val="hybridMultilevel"/>
    <w:tmpl w:val="054EC074"/>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num w:numId="1">
    <w:abstractNumId w:val="6"/>
  </w:num>
  <w:num w:numId="2">
    <w:abstractNumId w:val="3"/>
  </w:num>
  <w:num w:numId="3">
    <w:abstractNumId w:val="4"/>
  </w:num>
  <w:num w:numId="4">
    <w:abstractNumId w:val="2"/>
  </w:num>
  <w:num w:numId="5">
    <w:abstractNumId w:val="5"/>
  </w:num>
  <w:num w:numId="6">
    <w:abstractNumId w:val="1"/>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08"/>
  <w:hyphenationZone w:val="425"/>
  <w:doNotHyphenateCaps/>
  <w:characterSpacingControl w:val="doNotCompress"/>
  <w:hdrShapeDefaults>
    <o:shapedefaults v:ext="edit" spidmax="12289"/>
  </w:hdrShapeDefaults>
  <w:footnotePr>
    <w:footnote w:id="0"/>
    <w:footnote w:id="1"/>
  </w:footnotePr>
  <w:endnotePr>
    <w:endnote w:id="0"/>
    <w:endnote w:id="1"/>
  </w:endnotePr>
  <w:compat/>
  <w:rsids>
    <w:rsidRoot w:val="00C41FA2"/>
    <w:rsid w:val="00013607"/>
    <w:rsid w:val="00033547"/>
    <w:rsid w:val="00052D74"/>
    <w:rsid w:val="00063C8B"/>
    <w:rsid w:val="00066926"/>
    <w:rsid w:val="00073665"/>
    <w:rsid w:val="00073ABA"/>
    <w:rsid w:val="00082942"/>
    <w:rsid w:val="00084431"/>
    <w:rsid w:val="00090FA6"/>
    <w:rsid w:val="000B7C6D"/>
    <w:rsid w:val="000D7C61"/>
    <w:rsid w:val="000E1CCB"/>
    <w:rsid w:val="00120735"/>
    <w:rsid w:val="00122BA5"/>
    <w:rsid w:val="0017079F"/>
    <w:rsid w:val="001B413C"/>
    <w:rsid w:val="001C0365"/>
    <w:rsid w:val="001D3066"/>
    <w:rsid w:val="001D5BC0"/>
    <w:rsid w:val="002131E9"/>
    <w:rsid w:val="00235629"/>
    <w:rsid w:val="0024003B"/>
    <w:rsid w:val="00244E98"/>
    <w:rsid w:val="00246C74"/>
    <w:rsid w:val="00265143"/>
    <w:rsid w:val="002B3261"/>
    <w:rsid w:val="002C3066"/>
    <w:rsid w:val="002D6D01"/>
    <w:rsid w:val="002E116F"/>
    <w:rsid w:val="002F342D"/>
    <w:rsid w:val="00302160"/>
    <w:rsid w:val="00323F7F"/>
    <w:rsid w:val="003579CF"/>
    <w:rsid w:val="00361D92"/>
    <w:rsid w:val="00367941"/>
    <w:rsid w:val="00395313"/>
    <w:rsid w:val="00396BD6"/>
    <w:rsid w:val="003B7C73"/>
    <w:rsid w:val="003C547C"/>
    <w:rsid w:val="003D07D8"/>
    <w:rsid w:val="003D6FF2"/>
    <w:rsid w:val="003E138C"/>
    <w:rsid w:val="003F651C"/>
    <w:rsid w:val="004163FD"/>
    <w:rsid w:val="00420B8B"/>
    <w:rsid w:val="00425FD4"/>
    <w:rsid w:val="00434168"/>
    <w:rsid w:val="004366A1"/>
    <w:rsid w:val="00461D8F"/>
    <w:rsid w:val="004939F7"/>
    <w:rsid w:val="004942E8"/>
    <w:rsid w:val="004A6B95"/>
    <w:rsid w:val="004A6E0E"/>
    <w:rsid w:val="004D5611"/>
    <w:rsid w:val="004D6925"/>
    <w:rsid w:val="00526D85"/>
    <w:rsid w:val="005320A8"/>
    <w:rsid w:val="005673B8"/>
    <w:rsid w:val="0059654F"/>
    <w:rsid w:val="005978F0"/>
    <w:rsid w:val="005A3433"/>
    <w:rsid w:val="005B2712"/>
    <w:rsid w:val="005D2A70"/>
    <w:rsid w:val="005E45EE"/>
    <w:rsid w:val="005F3120"/>
    <w:rsid w:val="0066363E"/>
    <w:rsid w:val="00673F56"/>
    <w:rsid w:val="00674464"/>
    <w:rsid w:val="006C0275"/>
    <w:rsid w:val="007176EB"/>
    <w:rsid w:val="00721569"/>
    <w:rsid w:val="00733977"/>
    <w:rsid w:val="007466B6"/>
    <w:rsid w:val="00782D01"/>
    <w:rsid w:val="007A5626"/>
    <w:rsid w:val="007B33FB"/>
    <w:rsid w:val="007B6AB0"/>
    <w:rsid w:val="007F1A0F"/>
    <w:rsid w:val="00801D95"/>
    <w:rsid w:val="008021B5"/>
    <w:rsid w:val="00802C82"/>
    <w:rsid w:val="00865E8A"/>
    <w:rsid w:val="00873090"/>
    <w:rsid w:val="00887BBF"/>
    <w:rsid w:val="00887F22"/>
    <w:rsid w:val="0089058E"/>
    <w:rsid w:val="008950C6"/>
    <w:rsid w:val="008A3E7B"/>
    <w:rsid w:val="008A5C9D"/>
    <w:rsid w:val="008C4CC8"/>
    <w:rsid w:val="008E13D1"/>
    <w:rsid w:val="008E43AE"/>
    <w:rsid w:val="008E721E"/>
    <w:rsid w:val="008F4310"/>
    <w:rsid w:val="00930FF9"/>
    <w:rsid w:val="009377B8"/>
    <w:rsid w:val="00954E8B"/>
    <w:rsid w:val="00980577"/>
    <w:rsid w:val="0098383D"/>
    <w:rsid w:val="0099418C"/>
    <w:rsid w:val="00995342"/>
    <w:rsid w:val="009E3C50"/>
    <w:rsid w:val="009F3B48"/>
    <w:rsid w:val="00A112CA"/>
    <w:rsid w:val="00A3234B"/>
    <w:rsid w:val="00A47BED"/>
    <w:rsid w:val="00A52961"/>
    <w:rsid w:val="00A93225"/>
    <w:rsid w:val="00A976B0"/>
    <w:rsid w:val="00AC5DDA"/>
    <w:rsid w:val="00AC7329"/>
    <w:rsid w:val="00AF06FF"/>
    <w:rsid w:val="00AF1FD3"/>
    <w:rsid w:val="00B26D4E"/>
    <w:rsid w:val="00B73FB5"/>
    <w:rsid w:val="00BA3FD1"/>
    <w:rsid w:val="00BB066D"/>
    <w:rsid w:val="00BB710E"/>
    <w:rsid w:val="00BF2B09"/>
    <w:rsid w:val="00C41FA2"/>
    <w:rsid w:val="00C726EC"/>
    <w:rsid w:val="00C75C0E"/>
    <w:rsid w:val="00C82827"/>
    <w:rsid w:val="00CC4C87"/>
    <w:rsid w:val="00CD1C08"/>
    <w:rsid w:val="00CE5C23"/>
    <w:rsid w:val="00D03238"/>
    <w:rsid w:val="00D04AEB"/>
    <w:rsid w:val="00D114FF"/>
    <w:rsid w:val="00D17ED3"/>
    <w:rsid w:val="00D3575A"/>
    <w:rsid w:val="00D46B41"/>
    <w:rsid w:val="00D6155E"/>
    <w:rsid w:val="00D62FB7"/>
    <w:rsid w:val="00D67997"/>
    <w:rsid w:val="00D73AAF"/>
    <w:rsid w:val="00D75639"/>
    <w:rsid w:val="00D77AD5"/>
    <w:rsid w:val="00D84D8A"/>
    <w:rsid w:val="00DA6A74"/>
    <w:rsid w:val="00DB72BA"/>
    <w:rsid w:val="00DC0540"/>
    <w:rsid w:val="00DD2F60"/>
    <w:rsid w:val="00DE1D70"/>
    <w:rsid w:val="00DF07C6"/>
    <w:rsid w:val="00DF0EF3"/>
    <w:rsid w:val="00E27715"/>
    <w:rsid w:val="00E843B4"/>
    <w:rsid w:val="00EA162E"/>
    <w:rsid w:val="00EC5896"/>
    <w:rsid w:val="00ED50A2"/>
    <w:rsid w:val="00ED67C2"/>
    <w:rsid w:val="00EE0088"/>
    <w:rsid w:val="00EE5DA6"/>
    <w:rsid w:val="00F1139E"/>
    <w:rsid w:val="00F14DA6"/>
    <w:rsid w:val="00F44C6C"/>
    <w:rsid w:val="00F4693E"/>
    <w:rsid w:val="00F56781"/>
    <w:rsid w:val="00F64118"/>
    <w:rsid w:val="00F756D3"/>
    <w:rsid w:val="00F76C1B"/>
    <w:rsid w:val="00F770CC"/>
    <w:rsid w:val="00F77BCE"/>
    <w:rsid w:val="00FB3BA3"/>
    <w:rsid w:val="00FC6B41"/>
    <w:rsid w:val="00FD1683"/>
  </w:rsids>
  <m:mathPr>
    <m:mathFont m:val="Cambria Math"/>
    <m:brkBin m:val="before"/>
    <m:brkBinSub m:val="--"/>
    <m:smallFrac m:val="off"/>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3FB"/>
    <w:pPr>
      <w:spacing w:after="0" w:line="240" w:lineRule="auto"/>
    </w:pPr>
    <w:rPr>
      <w:rFonts w:ascii="Times New Roman" w:hAnsi="Times New Roman"/>
      <w:sz w:val="24"/>
      <w:szCs w:val="24"/>
    </w:rPr>
  </w:style>
  <w:style w:type="paragraph" w:styleId="Heading1">
    <w:name w:val="heading 1"/>
    <w:basedOn w:val="Normal"/>
    <w:next w:val="Normal"/>
    <w:link w:val="Heading1Char"/>
    <w:qFormat/>
    <w:locked/>
    <w:rsid w:val="003679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7B33FB"/>
    <w:pPr>
      <w:autoSpaceDE w:val="0"/>
      <w:autoSpaceDN w:val="0"/>
      <w:adjustRightInd w:val="0"/>
      <w:jc w:val="both"/>
    </w:pPr>
    <w:rPr>
      <w:rFonts w:ascii="Arial" w:hAnsi="Arial" w:cs="Arial"/>
      <w:b/>
      <w:color w:val="000000"/>
      <w:sz w:val="22"/>
      <w:szCs w:val="16"/>
      <w:lang w:val="es-MX" w:eastAsia="es-MX"/>
    </w:rPr>
  </w:style>
  <w:style w:type="paragraph" w:customStyle="1" w:styleId="ListParagraph1">
    <w:name w:val="List Paragraph1"/>
    <w:basedOn w:val="Normal"/>
    <w:uiPriority w:val="99"/>
    <w:rsid w:val="007B33FB"/>
    <w:pPr>
      <w:ind w:left="720"/>
    </w:pPr>
  </w:style>
  <w:style w:type="character" w:customStyle="1" w:styleId="BodyTextIndentChar">
    <w:name w:val="Body Text Indent Char"/>
    <w:basedOn w:val="DefaultParagraphFont"/>
    <w:link w:val="BodyTextIndent"/>
    <w:uiPriority w:val="99"/>
    <w:locked/>
    <w:rsid w:val="007B33FB"/>
    <w:rPr>
      <w:rFonts w:ascii="Arial" w:hAnsi="Arial" w:cs="Arial"/>
      <w:b/>
      <w:color w:val="000000"/>
      <w:sz w:val="16"/>
      <w:szCs w:val="16"/>
      <w:lang w:val="es-MX" w:eastAsia="es-MX"/>
    </w:rPr>
  </w:style>
  <w:style w:type="character" w:styleId="CommentReference">
    <w:name w:val="annotation reference"/>
    <w:basedOn w:val="DefaultParagraphFont"/>
    <w:uiPriority w:val="99"/>
    <w:semiHidden/>
    <w:rsid w:val="007B33FB"/>
    <w:rPr>
      <w:rFonts w:cs="Times New Roman"/>
      <w:sz w:val="16"/>
      <w:szCs w:val="16"/>
    </w:rPr>
  </w:style>
  <w:style w:type="paragraph" w:styleId="CommentText">
    <w:name w:val="annotation text"/>
    <w:basedOn w:val="Normal"/>
    <w:link w:val="CommentTextChar"/>
    <w:uiPriority w:val="99"/>
    <w:semiHidden/>
    <w:rsid w:val="007B33FB"/>
    <w:rPr>
      <w:sz w:val="20"/>
      <w:szCs w:val="20"/>
    </w:rPr>
  </w:style>
  <w:style w:type="paragraph" w:styleId="BalloonText">
    <w:name w:val="Balloon Text"/>
    <w:basedOn w:val="Normal"/>
    <w:link w:val="BalloonTextChar"/>
    <w:uiPriority w:val="99"/>
    <w:semiHidden/>
    <w:rsid w:val="007B33FB"/>
    <w:rPr>
      <w:rFonts w:ascii="Tahoma" w:hAnsi="Tahoma" w:cs="Tahoma"/>
      <w:sz w:val="16"/>
      <w:szCs w:val="16"/>
    </w:rPr>
  </w:style>
  <w:style w:type="character" w:customStyle="1" w:styleId="CommentTextChar">
    <w:name w:val="Comment Text Char"/>
    <w:basedOn w:val="DefaultParagraphFont"/>
    <w:link w:val="CommentText"/>
    <w:uiPriority w:val="99"/>
    <w:semiHidden/>
    <w:locked/>
    <w:rsid w:val="007B33FB"/>
    <w:rPr>
      <w:rFonts w:ascii="Times New Roman" w:hAnsi="Times New Roman" w:cs="Times New Roman"/>
      <w:sz w:val="20"/>
      <w:szCs w:val="20"/>
      <w:lang w:eastAsia="es-ES"/>
    </w:rPr>
  </w:style>
  <w:style w:type="paragraph" w:customStyle="1" w:styleId="Revision1">
    <w:name w:val="Revision1"/>
    <w:hidden/>
    <w:uiPriority w:val="99"/>
    <w:semiHidden/>
    <w:rsid w:val="0089058E"/>
    <w:pPr>
      <w:spacing w:after="0" w:line="240" w:lineRule="auto"/>
    </w:pPr>
    <w:rPr>
      <w:rFonts w:ascii="Times New Roman" w:hAnsi="Times New Roman"/>
      <w:sz w:val="24"/>
      <w:szCs w:val="24"/>
    </w:rPr>
  </w:style>
  <w:style w:type="character" w:customStyle="1" w:styleId="BalloonTextChar">
    <w:name w:val="Balloon Text Char"/>
    <w:basedOn w:val="DefaultParagraphFont"/>
    <w:link w:val="BalloonText"/>
    <w:uiPriority w:val="99"/>
    <w:semiHidden/>
    <w:locked/>
    <w:rsid w:val="007B33FB"/>
    <w:rPr>
      <w:rFonts w:ascii="Tahoma" w:hAnsi="Tahoma" w:cs="Tahoma"/>
      <w:sz w:val="16"/>
      <w:szCs w:val="16"/>
      <w:lang w:eastAsia="es-ES"/>
    </w:rPr>
  </w:style>
  <w:style w:type="paragraph" w:styleId="CommentSubject">
    <w:name w:val="annotation subject"/>
    <w:basedOn w:val="CommentText"/>
    <w:next w:val="CommentText"/>
    <w:link w:val="CommentSubjectChar"/>
    <w:uiPriority w:val="99"/>
    <w:semiHidden/>
    <w:rsid w:val="00F1139E"/>
    <w:rPr>
      <w:b/>
      <w:bCs/>
    </w:rPr>
  </w:style>
  <w:style w:type="table" w:styleId="TableGrid">
    <w:name w:val="Table Grid"/>
    <w:basedOn w:val="TableNormal"/>
    <w:uiPriority w:val="99"/>
    <w:rsid w:val="009377B8"/>
    <w:pPr>
      <w:spacing w:after="0" w:line="240" w:lineRule="auto"/>
    </w:pPr>
    <w:rPr>
      <w:rFonts w:eastAsia="Times New Roman"/>
      <w:sz w:val="20"/>
      <w:szCs w:val="20"/>
      <w:lang w:val="es-MX"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mmentSubjectChar">
    <w:name w:val="Comment Subject Char"/>
    <w:basedOn w:val="CommentTextChar"/>
    <w:link w:val="CommentSubject"/>
    <w:uiPriority w:val="99"/>
    <w:semiHidden/>
    <w:locked/>
    <w:rsid w:val="00F1139E"/>
    <w:rPr>
      <w:b/>
      <w:bCs/>
    </w:rPr>
  </w:style>
  <w:style w:type="character" w:styleId="Hyperlink">
    <w:name w:val="Hyperlink"/>
    <w:basedOn w:val="DefaultParagraphFont"/>
    <w:uiPriority w:val="99"/>
    <w:rsid w:val="009377B8"/>
    <w:rPr>
      <w:rFonts w:cs="Times New Roman"/>
      <w:color w:val="0000FF"/>
      <w:u w:val="single"/>
    </w:rPr>
  </w:style>
  <w:style w:type="paragraph" w:styleId="ListParagraph">
    <w:name w:val="List Paragraph"/>
    <w:basedOn w:val="Normal"/>
    <w:uiPriority w:val="99"/>
    <w:qFormat/>
    <w:rsid w:val="00323F7F"/>
    <w:pPr>
      <w:ind w:left="708"/>
    </w:pPr>
  </w:style>
  <w:style w:type="paragraph" w:styleId="Header">
    <w:name w:val="header"/>
    <w:basedOn w:val="Normal"/>
    <w:link w:val="HeaderChar"/>
    <w:uiPriority w:val="99"/>
    <w:semiHidden/>
    <w:rsid w:val="00A3234B"/>
    <w:pPr>
      <w:tabs>
        <w:tab w:val="center" w:pos="4252"/>
        <w:tab w:val="right" w:pos="8504"/>
      </w:tabs>
    </w:pPr>
  </w:style>
  <w:style w:type="paragraph" w:styleId="Footer">
    <w:name w:val="footer"/>
    <w:basedOn w:val="Normal"/>
    <w:link w:val="FooterChar"/>
    <w:uiPriority w:val="99"/>
    <w:rsid w:val="00A3234B"/>
    <w:pPr>
      <w:tabs>
        <w:tab w:val="center" w:pos="4252"/>
        <w:tab w:val="right" w:pos="8504"/>
      </w:tabs>
    </w:pPr>
  </w:style>
  <w:style w:type="character" w:customStyle="1" w:styleId="HeaderChar">
    <w:name w:val="Header Char"/>
    <w:basedOn w:val="DefaultParagraphFont"/>
    <w:link w:val="Header"/>
    <w:uiPriority w:val="99"/>
    <w:semiHidden/>
    <w:locked/>
    <w:rsid w:val="00A3234B"/>
    <w:rPr>
      <w:rFonts w:ascii="Times New Roman" w:hAnsi="Times New Roman" w:cs="Times New Roman"/>
      <w:sz w:val="24"/>
      <w:szCs w:val="24"/>
    </w:rPr>
  </w:style>
  <w:style w:type="paragraph" w:styleId="BodyText">
    <w:name w:val="Body Text"/>
    <w:basedOn w:val="Normal"/>
    <w:link w:val="BodyTextChar"/>
    <w:uiPriority w:val="99"/>
    <w:rsid w:val="00D17ED3"/>
    <w:pPr>
      <w:spacing w:after="120"/>
    </w:pPr>
  </w:style>
  <w:style w:type="character" w:customStyle="1" w:styleId="FooterChar">
    <w:name w:val="Footer Char"/>
    <w:basedOn w:val="DefaultParagraphFont"/>
    <w:link w:val="Footer"/>
    <w:uiPriority w:val="99"/>
    <w:locked/>
    <w:rsid w:val="00A3234B"/>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CE5C23"/>
    <w:rPr>
      <w:rFonts w:ascii="Times New Roman" w:hAnsi="Times New Roman"/>
      <w:sz w:val="24"/>
      <w:szCs w:val="24"/>
    </w:rPr>
  </w:style>
  <w:style w:type="paragraph" w:styleId="BlockText">
    <w:name w:val="Block Text"/>
    <w:basedOn w:val="Normal"/>
    <w:uiPriority w:val="99"/>
    <w:rsid w:val="00D17ED3"/>
    <w:pPr>
      <w:ind w:left="1134" w:right="1" w:hanging="425"/>
      <w:jc w:val="both"/>
    </w:pPr>
    <w:rPr>
      <w:rFonts w:ascii="CG Times (W1)" w:eastAsia="MS Mincho" w:hAnsi="CG Times (W1)"/>
      <w:szCs w:val="20"/>
      <w:lang w:val="es-ES_tradnl" w:eastAsia="ja-JP"/>
    </w:rPr>
  </w:style>
  <w:style w:type="numbering" w:customStyle="1" w:styleId="Estilo1">
    <w:name w:val="Estilo1"/>
    <w:rsid w:val="00CE5C23"/>
    <w:pPr>
      <w:numPr>
        <w:numId w:val="6"/>
      </w:numPr>
    </w:pPr>
  </w:style>
  <w:style w:type="paragraph" w:styleId="Revision">
    <w:name w:val="Revision"/>
    <w:hidden/>
    <w:uiPriority w:val="99"/>
    <w:semiHidden/>
    <w:rsid w:val="00090FA6"/>
    <w:pPr>
      <w:spacing w:after="0" w:line="240" w:lineRule="auto"/>
    </w:pPr>
    <w:rPr>
      <w:rFonts w:ascii="Times New Roman" w:hAnsi="Times New Roman"/>
      <w:sz w:val="24"/>
      <w:szCs w:val="24"/>
    </w:rPr>
  </w:style>
  <w:style w:type="paragraph" w:styleId="Title">
    <w:name w:val="Title"/>
    <w:basedOn w:val="Normal"/>
    <w:next w:val="Normal"/>
    <w:link w:val="TitleChar"/>
    <w:qFormat/>
    <w:locked/>
    <w:rsid w:val="003679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794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36794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2694</Words>
  <Characters>15762</Characters>
  <Application>Microsoft Office Word</Application>
  <DocSecurity>0</DocSecurity>
  <Lines>131</Lines>
  <Paragraphs>36</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CONVENIO DE COLABORACIÓN ACADÉMICA, CIENTÍFICO-TECNOLÓGICA QUE CELEBRAN POR UNA PARTE EL INSTITUTO JALISCIENSE DE TECNOLOGÍAS</vt:lpstr>
      <vt:lpstr>DECLARACIONES</vt:lpstr>
      <vt:lpstr>I. Declara “LA UNIVERSIDAD”  que:</vt:lpstr>
      <vt:lpstr>II.	Declara “LA EMPRESA” que:</vt:lpstr>
      <vt:lpstr>III. Las partes declaran que:</vt:lpstr>
      <vt:lpstr>CLÁUSULAS</vt:lpstr>
    </vt:vector>
  </TitlesOfParts>
  <Company>Familia Guillen</Company>
  <LinksUpToDate>false</LinksUpToDate>
  <CharactersWithSpaces>18420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CONVENIO DE COLABORACIÓN ACADÉMICA, CIENTÍFICO-TECNOLÓGICA QUE CELEBRAN POR UNA PARTE EL INSTITUTO JALISCIENSE DE TECNOLOGÍAS</dc:title>
  <dc:creator>Yis Inurreta</dc:creator>
  <cp:lastModifiedBy>Julie</cp:lastModifiedBy>
  <cp:revision>2</cp:revision>
  <cp:lastPrinted>2009-06-18T18:38:00Z</cp:lastPrinted>
  <dcterms:created xsi:type="dcterms:W3CDTF">2017-02-07T09:02:00Z</dcterms:created>
  <dcterms:modified xsi:type="dcterms:W3CDTF">2017-02-07T09:02:00Z</dcterms:modified>
</cp:coreProperties>
</file>